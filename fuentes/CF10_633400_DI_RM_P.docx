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FORMATO PARA EL DESARROLLO DE COMPONENTE FORMATIVO</w:t>
      </w:r>
    </w:p>
    <w:p w:rsidR="00000000" w:rsidDel="00000000" w:rsidP="00000000" w:rsidRDefault="00000000" w:rsidRPr="00000000" w14:paraId="00000002">
      <w:pPr>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rPr/>
            </w:pPr>
            <w:r w:rsidDel="00000000" w:rsidR="00000000" w:rsidRPr="00000000">
              <w:rPr>
                <w:rtl w:val="0"/>
              </w:rPr>
              <w:t xml:space="preserve">PROGRAMA DE FORMACIÓN</w:t>
            </w:r>
          </w:p>
        </w:tc>
        <w:tc>
          <w:tcPr>
            <w:vAlign w:val="center"/>
          </w:tcPr>
          <w:p w:rsidR="00000000" w:rsidDel="00000000" w:rsidP="00000000" w:rsidRDefault="00000000" w:rsidRPr="00000000" w14:paraId="00000004">
            <w:pPr>
              <w:rPr>
                <w:b w:val="0"/>
                <w:color w:val="e36c09"/>
              </w:rPr>
            </w:pPr>
            <w:r w:rsidDel="00000000" w:rsidR="00000000" w:rsidRPr="00000000">
              <w:rPr>
                <w:b w:val="0"/>
                <w:rtl w:val="0"/>
              </w:rPr>
              <w:t xml:space="preserve">Servicio de recepción hotelera </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rPr/>
            </w:pPr>
            <w:r w:rsidDel="00000000" w:rsidR="00000000" w:rsidRPr="00000000">
              <w:rPr>
                <w:rtl w:val="0"/>
              </w:rPr>
              <w:t xml:space="preserve">COMPETENCIA</w:t>
            </w:r>
          </w:p>
        </w:tc>
        <w:tc>
          <w:tcPr>
            <w:vAlign w:val="center"/>
          </w:tcPr>
          <w:p w:rsidR="00000000" w:rsidDel="00000000" w:rsidP="00000000" w:rsidRDefault="00000000" w:rsidRPr="00000000" w14:paraId="00000007">
            <w:pPr>
              <w:rPr>
                <w:b w:val="0"/>
              </w:rPr>
            </w:pPr>
            <w:r w:rsidDel="00000000" w:rsidR="00000000" w:rsidRPr="00000000">
              <w:rPr>
                <w:b w:val="0"/>
                <w:rtl w:val="0"/>
              </w:rPr>
              <w:t xml:space="preserve">260201066. Registrar huésped de acuerdo con procedimiento y normativa técnica</w:t>
            </w:r>
          </w:p>
        </w:tc>
        <w:tc>
          <w:tcPr>
            <w:vAlign w:val="center"/>
          </w:tcPr>
          <w:p w:rsidR="00000000" w:rsidDel="00000000" w:rsidP="00000000" w:rsidRDefault="00000000" w:rsidRPr="00000000" w14:paraId="00000008">
            <w:pPr>
              <w:rPr/>
            </w:pPr>
            <w:r w:rsidDel="00000000" w:rsidR="00000000" w:rsidRPr="00000000">
              <w:rPr>
                <w:rtl w:val="0"/>
              </w:rPr>
              <w:t xml:space="preserve">RESULTADOS DE APRENDIZAJE</w:t>
            </w:r>
          </w:p>
        </w:tc>
        <w:tc>
          <w:tcPr>
            <w:vAlign w:val="center"/>
          </w:tcPr>
          <w:p w:rsidR="00000000" w:rsidDel="00000000" w:rsidP="00000000" w:rsidRDefault="00000000" w:rsidRPr="00000000" w14:paraId="00000009">
            <w:pPr>
              <w:rPr>
                <w:b w:val="0"/>
              </w:rPr>
            </w:pPr>
            <w:r w:rsidDel="00000000" w:rsidR="00000000" w:rsidRPr="00000000">
              <w:rPr>
                <w:b w:val="0"/>
                <w:rtl w:val="0"/>
              </w:rPr>
              <w:t xml:space="preserve">260201066-3. Atender en lengua inglesa los servicios de recepción hotelera empleado estructuras</w:t>
            </w:r>
          </w:p>
          <w:p w:rsidR="00000000" w:rsidDel="00000000" w:rsidP="00000000" w:rsidRDefault="00000000" w:rsidRPr="00000000" w14:paraId="0000000A">
            <w:pPr>
              <w:rPr>
                <w:b w:val="0"/>
              </w:rPr>
            </w:pPr>
            <w:r w:rsidDel="00000000" w:rsidR="00000000" w:rsidRPr="00000000">
              <w:rPr>
                <w:b w:val="0"/>
                <w:rtl w:val="0"/>
              </w:rPr>
              <w:t xml:space="preserve">gramaticales y lenguaje técnico propios de este idioma</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D">
            <w:pPr>
              <w:rPr/>
            </w:pPr>
            <w:r w:rsidDel="00000000" w:rsidR="00000000" w:rsidRPr="00000000">
              <w:rPr>
                <w:rtl w:val="0"/>
              </w:rPr>
              <w:t xml:space="preserve">NÚMERO DEL COMPONENTE FORMATIVO</w:t>
            </w:r>
          </w:p>
        </w:tc>
        <w:tc>
          <w:tcPr>
            <w:vAlign w:val="center"/>
          </w:tcPr>
          <w:p w:rsidR="00000000" w:rsidDel="00000000" w:rsidP="00000000" w:rsidRDefault="00000000" w:rsidRPr="00000000" w14:paraId="0000000E">
            <w:pPr>
              <w:rPr>
                <w:b w:val="0"/>
                <w:color w:val="e36c09"/>
              </w:rPr>
            </w:pPr>
            <w:r w:rsidDel="00000000" w:rsidR="00000000" w:rsidRPr="00000000">
              <w:rPr>
                <w:b w:val="0"/>
                <w:rtl w:val="0"/>
              </w:rPr>
              <w:t xml:space="preserve">10</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F">
            <w:pPr>
              <w:rPr/>
            </w:pPr>
            <w:r w:rsidDel="00000000" w:rsidR="00000000" w:rsidRPr="00000000">
              <w:rPr>
                <w:rtl w:val="0"/>
              </w:rPr>
              <w:t xml:space="preserve">NOMBRE DEL COMPONENTE FORMATIVO</w:t>
            </w:r>
          </w:p>
        </w:tc>
        <w:tc>
          <w:tcPr>
            <w:vAlign w:val="center"/>
          </w:tcPr>
          <w:p w:rsidR="00000000" w:rsidDel="00000000" w:rsidP="00000000" w:rsidRDefault="00000000" w:rsidRPr="00000000" w14:paraId="00000010">
            <w:pPr>
              <w:rPr>
                <w:b w:val="0"/>
                <w:color w:val="e36c09"/>
              </w:rPr>
            </w:pPr>
            <w:r w:rsidDel="00000000" w:rsidR="00000000" w:rsidRPr="00000000">
              <w:rPr>
                <w:b w:val="0"/>
                <w:rtl w:val="0"/>
              </w:rPr>
              <w:t xml:space="preserve">Check-in: process complementary services</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1">
            <w:pPr>
              <w:rPr/>
            </w:pPr>
            <w:r w:rsidDel="00000000" w:rsidR="00000000" w:rsidRPr="00000000">
              <w:rPr>
                <w:rtl w:val="0"/>
              </w:rPr>
              <w:t xml:space="preserve">BREVE DESCRIPCIÓN</w:t>
            </w:r>
          </w:p>
        </w:tc>
        <w:tc>
          <w:tcPr>
            <w:vAlign w:val="center"/>
          </w:tcPr>
          <w:p w:rsidR="00000000" w:rsidDel="00000000" w:rsidP="00000000" w:rsidRDefault="00000000" w:rsidRPr="00000000" w14:paraId="00000012">
            <w:pPr>
              <w:rPr>
                <w:b w:val="0"/>
              </w:rPr>
            </w:pPr>
            <w:r w:rsidDel="00000000" w:rsidR="00000000" w:rsidRPr="00000000">
              <w:rPr>
                <w:b w:val="0"/>
                <w:rtl w:val="0"/>
              </w:rPr>
              <w:t xml:space="preserve">Expressing oneself in English with fluency is a necessary skill in the globalized world. In the tourism industry, it is a key factor of good service, therefore, we will make a tour in English with the basic knowledge of hospitality, to help you boost your career.</w:t>
            </w:r>
          </w:p>
        </w:tc>
      </w:tr>
      <w:tr>
        <w:trPr>
          <w:cantSplit w:val="0"/>
          <w:trHeight w:val="340" w:hRule="atLeast"/>
          <w:tblHeader w:val="0"/>
        </w:trPr>
        <w:tc>
          <w:tcPr>
            <w:vAlign w:val="center"/>
          </w:tcPr>
          <w:p w:rsidR="00000000" w:rsidDel="00000000" w:rsidP="00000000" w:rsidRDefault="00000000" w:rsidRPr="00000000" w14:paraId="00000013">
            <w:pPr>
              <w:rPr/>
            </w:pPr>
            <w:r w:rsidDel="00000000" w:rsidR="00000000" w:rsidRPr="00000000">
              <w:rPr>
                <w:rtl w:val="0"/>
              </w:rPr>
              <w:t xml:space="preserve">PALABRAS CLAVE</w:t>
            </w:r>
          </w:p>
        </w:tc>
        <w:tc>
          <w:tcPr>
            <w:vAlign w:val="center"/>
          </w:tcPr>
          <w:p w:rsidR="00000000" w:rsidDel="00000000" w:rsidP="00000000" w:rsidRDefault="00000000" w:rsidRPr="00000000" w14:paraId="00000014">
            <w:pPr>
              <w:rPr>
                <w:b w:val="0"/>
              </w:rPr>
            </w:pPr>
            <w:r w:rsidDel="00000000" w:rsidR="00000000" w:rsidRPr="00000000">
              <w:rPr>
                <w:b w:val="0"/>
                <w:rtl w:val="0"/>
              </w:rPr>
              <w:t xml:space="preserve">hospitality, rates, second language, plans</w:t>
            </w:r>
          </w:p>
        </w:tc>
      </w:tr>
    </w:tbl>
    <w:p w:rsidR="00000000" w:rsidDel="00000000" w:rsidP="00000000" w:rsidRDefault="00000000" w:rsidRPr="00000000" w14:paraId="00000015">
      <w:pPr>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rPr/>
            </w:pPr>
            <w:r w:rsidDel="00000000" w:rsidR="00000000" w:rsidRPr="00000000">
              <w:rPr>
                <w:rtl w:val="0"/>
              </w:rPr>
              <w:t xml:space="preserve">ÁREA OCUPACIONAL</w:t>
            </w:r>
          </w:p>
        </w:tc>
        <w:tc>
          <w:tcPr>
            <w:vAlign w:val="center"/>
          </w:tcPr>
          <w:p w:rsidR="00000000" w:rsidDel="00000000" w:rsidP="00000000" w:rsidRDefault="00000000" w:rsidRPr="00000000" w14:paraId="00000017">
            <w:pPr>
              <w:rPr/>
            </w:pPr>
            <w:r w:rsidDel="00000000" w:rsidR="00000000" w:rsidRPr="00000000">
              <w:rPr>
                <w:rtl w:val="0"/>
              </w:rPr>
              <w:t xml:space="preserve">6 - Ventas y servicios</w:t>
            </w:r>
          </w:p>
        </w:tc>
      </w:tr>
      <w:tr>
        <w:trPr>
          <w:cantSplit w:val="0"/>
          <w:trHeight w:val="465" w:hRule="atLeast"/>
          <w:tblHeader w:val="0"/>
        </w:trPr>
        <w:tc>
          <w:tcPr>
            <w:vAlign w:val="center"/>
          </w:tcPr>
          <w:p w:rsidR="00000000" w:rsidDel="00000000" w:rsidP="00000000" w:rsidRDefault="00000000" w:rsidRPr="00000000" w14:paraId="00000018">
            <w:pPr>
              <w:rPr/>
            </w:pPr>
            <w:r w:rsidDel="00000000" w:rsidR="00000000" w:rsidRPr="00000000">
              <w:rPr>
                <w:rtl w:val="0"/>
              </w:rPr>
              <w:t xml:space="preserve">IDIOMA</w:t>
            </w:r>
          </w:p>
        </w:tc>
        <w:tc>
          <w:tcPr>
            <w:vAlign w:val="center"/>
          </w:tcPr>
          <w:p w:rsidR="00000000" w:rsidDel="00000000" w:rsidP="00000000" w:rsidRDefault="00000000" w:rsidRPr="00000000" w14:paraId="00000019">
            <w:pPr>
              <w:rPr/>
            </w:pPr>
            <w:r w:rsidDel="00000000" w:rsidR="00000000" w:rsidRPr="00000000">
              <w:rPr>
                <w:rtl w:val="0"/>
              </w:rPr>
              <w:t xml:space="preserve">Inglés</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2"/>
        </w:numPr>
        <w:pBdr>
          <w:top w:space="0" w:sz="0" w:val="nil"/>
          <w:left w:space="0" w:sz="0" w:val="nil"/>
          <w:bottom w:space="0" w:sz="0" w:val="nil"/>
          <w:right w:space="0" w:sz="0" w:val="nil"/>
          <w:between w:space="0" w:sz="0" w:val="nil"/>
        </w:pBdr>
        <w:ind w:left="720" w:hanging="360"/>
        <w:rPr>
          <w:b w:val="1"/>
        </w:rPr>
      </w:pPr>
      <w:r w:rsidDel="00000000" w:rsidR="00000000" w:rsidRPr="00000000">
        <w:rPr>
          <w:b w:val="1"/>
          <w:color w:val="000000"/>
          <w:rtl w:val="0"/>
        </w:rPr>
        <w:t xml:space="preserve">TABLA DE CONTENIDOS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Introduction</w:t>
      </w:r>
    </w:p>
    <w:p w:rsidR="00000000" w:rsidDel="00000000" w:rsidP="00000000" w:rsidRDefault="00000000" w:rsidRPr="00000000" w14:paraId="0000001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440"/>
              <w:tab w:val="right" w:pos="9962"/>
            </w:tabs>
            <w:spacing w:after="100" w:lineRule="auto"/>
            <w:rPr>
              <w:b w:val="1"/>
              <w:color w:val="000000"/>
            </w:rPr>
          </w:pPr>
          <w:r w:rsidDel="00000000" w:rsidR="00000000" w:rsidRPr="00000000">
            <w:fldChar w:fldCharType="begin"/>
            <w:instrText xml:space="preserve"> TOC \h \u \z \n </w:instrText>
            <w:fldChar w:fldCharType="separate"/>
          </w:r>
          <w:r w:rsidDel="00000000" w:rsidR="00000000" w:rsidRPr="00000000">
            <w:rPr>
              <w:b w:val="1"/>
              <w:color w:val="000000"/>
              <w:rtl w:val="0"/>
            </w:rPr>
            <w:t xml:space="preserve">1.</w:t>
            <w:tab/>
            <w:t xml:space="preserve">Rates</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440"/>
              <w:tab w:val="right" w:pos="9962"/>
            </w:tabs>
            <w:spacing w:after="100" w:lineRule="auto"/>
            <w:rPr>
              <w:b w:val="1"/>
              <w:color w:val="000000"/>
            </w:rPr>
          </w:pPr>
          <w:r w:rsidDel="00000000" w:rsidR="00000000" w:rsidRPr="00000000">
            <w:rPr>
              <w:b w:val="1"/>
              <w:color w:val="000000"/>
              <w:rtl w:val="0"/>
            </w:rPr>
            <w:t xml:space="preserve">2.</w:t>
            <w:tab/>
            <w:t xml:space="preserve">Comparatives</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440"/>
              <w:tab w:val="right" w:pos="9962"/>
            </w:tabs>
            <w:spacing w:after="100" w:lineRule="auto"/>
            <w:rPr>
              <w:b w:val="1"/>
              <w:color w:val="000000"/>
            </w:rPr>
          </w:pPr>
          <w:r w:rsidDel="00000000" w:rsidR="00000000" w:rsidRPr="00000000">
            <w:rPr>
              <w:b w:val="1"/>
              <w:color w:val="000000"/>
              <w:rtl w:val="0"/>
            </w:rPr>
            <w:t xml:space="preserve">3.</w:t>
            <w:tab/>
            <w:t xml:space="preserve">Superlatives</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440"/>
              <w:tab w:val="right" w:pos="9962"/>
            </w:tabs>
            <w:spacing w:after="100" w:lineRule="auto"/>
            <w:rPr>
              <w:color w:val="000000"/>
            </w:rPr>
          </w:pPr>
          <w:r w:rsidDel="00000000" w:rsidR="00000000" w:rsidRPr="00000000">
            <w:rPr>
              <w:b w:val="1"/>
              <w:color w:val="000000"/>
              <w:rtl w:val="0"/>
            </w:rPr>
            <w:t xml:space="preserve">4.</w:t>
            <w:tab/>
            <w:t xml:space="preserve">Spelling Names</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440"/>
              <w:tab w:val="right" w:pos="9962"/>
            </w:tabs>
            <w:spacing w:after="100" w:lineRule="auto"/>
            <w:rPr>
              <w:b w:val="1"/>
              <w:color w:val="000000"/>
            </w:rPr>
          </w:pPr>
          <w:r w:rsidDel="00000000" w:rsidR="00000000" w:rsidRPr="00000000">
            <w:rPr>
              <w:b w:val="1"/>
              <w:color w:val="000000"/>
              <w:rtl w:val="0"/>
            </w:rPr>
            <w:t xml:space="preserve">5.</w:t>
            <w:tab/>
            <w:t xml:space="preserve">Titles</w:t>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440"/>
              <w:tab w:val="right" w:pos="9962"/>
            </w:tabs>
            <w:spacing w:after="100" w:lineRule="auto"/>
            <w:rPr>
              <w:b w:val="1"/>
              <w:color w:val="000000"/>
            </w:rPr>
          </w:pPr>
          <w:r w:rsidDel="00000000" w:rsidR="00000000" w:rsidRPr="00000000">
            <w:rPr>
              <w:b w:val="1"/>
              <w:color w:val="000000"/>
              <w:rtl w:val="0"/>
            </w:rPr>
            <w:t xml:space="preserve">6.</w:t>
            <w:tab/>
            <w:t xml:space="preserve">Reservations</w:t>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440"/>
              <w:tab w:val="right" w:pos="9962"/>
            </w:tabs>
            <w:spacing w:after="100" w:lineRule="auto"/>
            <w:rPr>
              <w:b w:val="1"/>
              <w:color w:val="000000"/>
            </w:rPr>
          </w:pPr>
          <w:r w:rsidDel="00000000" w:rsidR="00000000" w:rsidRPr="00000000">
            <w:rPr>
              <w:b w:val="1"/>
              <w:color w:val="000000"/>
              <w:rtl w:val="0"/>
            </w:rPr>
            <w:t xml:space="preserve">7.</w:t>
            <w:tab/>
            <w:t xml:space="preserve">Types of Clients</w:t>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440"/>
              <w:tab w:val="right" w:pos="9962"/>
            </w:tabs>
            <w:spacing w:after="100" w:lineRule="auto"/>
            <w:rPr>
              <w:b w:val="1"/>
              <w:color w:val="000000"/>
            </w:rPr>
          </w:pPr>
          <w:r w:rsidDel="00000000" w:rsidR="00000000" w:rsidRPr="00000000">
            <w:rPr>
              <w:b w:val="1"/>
              <w:color w:val="000000"/>
              <w:rtl w:val="0"/>
            </w:rPr>
            <w:t xml:space="preserve">8.</w:t>
            <w:tab/>
            <w:t xml:space="preserve">Accommodation</w:t>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440"/>
              <w:tab w:val="right" w:pos="9962"/>
            </w:tabs>
            <w:spacing w:after="100" w:lineRule="auto"/>
            <w:rPr>
              <w:b w:val="1"/>
              <w:color w:val="000000"/>
            </w:rPr>
          </w:pPr>
          <w:r w:rsidDel="00000000" w:rsidR="00000000" w:rsidRPr="00000000">
            <w:rPr>
              <w:b w:val="1"/>
              <w:color w:val="000000"/>
              <w:rtl w:val="0"/>
            </w:rPr>
            <w:t xml:space="preserve">9.</w:t>
            <w:tab/>
            <w:t xml:space="preserve">Payment Forms</w:t>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440"/>
              <w:tab w:val="right" w:pos="9962"/>
            </w:tabs>
            <w:spacing w:after="100" w:lineRule="auto"/>
            <w:rPr>
              <w:b w:val="1"/>
              <w:color w:val="000000"/>
            </w:rPr>
          </w:pPr>
          <w:r w:rsidDel="00000000" w:rsidR="00000000" w:rsidRPr="00000000">
            <w:rPr>
              <w:b w:val="1"/>
              <w:color w:val="000000"/>
              <w:rtl w:val="0"/>
            </w:rPr>
            <w:t xml:space="preserve">10.</w:t>
            <w:tab/>
            <w:t xml:space="preserve">Expressing dates in English</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440"/>
              <w:tab w:val="right" w:pos="9962"/>
            </w:tabs>
            <w:spacing w:after="100" w:lineRule="auto"/>
            <w:rPr>
              <w:b w:val="1"/>
              <w:color w:val="000000"/>
            </w:rPr>
          </w:pPr>
          <w:r w:rsidDel="00000000" w:rsidR="00000000" w:rsidRPr="00000000">
            <w:rPr>
              <w:b w:val="1"/>
              <w:color w:val="000000"/>
              <w:rtl w:val="0"/>
            </w:rPr>
            <w:t xml:space="preserve">11.</w:t>
            <w:tab/>
            <w:t xml:space="preserve">Seasons</w:t>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440"/>
              <w:tab w:val="right" w:pos="9962"/>
            </w:tabs>
            <w:spacing w:after="100" w:lineRule="auto"/>
            <w:rPr>
              <w:b w:val="1"/>
              <w:color w:val="000000"/>
            </w:rPr>
          </w:pPr>
          <w:r w:rsidDel="00000000" w:rsidR="00000000" w:rsidRPr="00000000">
            <w:rPr>
              <w:b w:val="1"/>
              <w:color w:val="000000"/>
              <w:rtl w:val="0"/>
            </w:rPr>
            <w:t xml:space="preserve">12.</w:t>
            <w:tab/>
            <w:t xml:space="preserve">Mathematical Expressions</w:t>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440"/>
              <w:tab w:val="right" w:pos="9962"/>
            </w:tabs>
            <w:spacing w:after="100" w:lineRule="auto"/>
            <w:rPr>
              <w:b w:val="1"/>
              <w:color w:val="000000"/>
            </w:rPr>
          </w:pPr>
          <w:r w:rsidDel="00000000" w:rsidR="00000000" w:rsidRPr="00000000">
            <w:rPr>
              <w:b w:val="1"/>
              <w:color w:val="000000"/>
              <w:rtl w:val="0"/>
            </w:rPr>
            <w:t xml:space="preserve">13.</w:t>
            <w:tab/>
            <w:t xml:space="preserve">Hours and Schedules</w:t>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440"/>
              <w:tab w:val="right" w:pos="9962"/>
            </w:tabs>
            <w:spacing w:after="100" w:lineRule="auto"/>
            <w:rPr>
              <w:b w:val="1"/>
              <w:color w:val="000000"/>
            </w:rPr>
          </w:pPr>
          <w:r w:rsidDel="00000000" w:rsidR="00000000" w:rsidRPr="00000000">
            <w:rPr>
              <w:b w:val="1"/>
              <w:color w:val="000000"/>
              <w:rtl w:val="0"/>
            </w:rPr>
            <w:t xml:space="preserve">14.</w:t>
            <w:tab/>
            <w:t xml:space="preserve">Descriptive adjectives (Places)</w:t>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440"/>
              <w:tab w:val="right" w:pos="9962"/>
            </w:tabs>
            <w:spacing w:after="100" w:lineRule="auto"/>
            <w:rPr>
              <w:b w:val="1"/>
              <w:color w:val="000000"/>
            </w:rPr>
          </w:pPr>
          <w:r w:rsidDel="00000000" w:rsidR="00000000" w:rsidRPr="00000000">
            <w:rPr>
              <w:b w:val="1"/>
              <w:color w:val="000000"/>
              <w:rtl w:val="0"/>
            </w:rPr>
            <w:t xml:space="preserve">15.</w:t>
            <w:tab/>
            <w:t xml:space="preserve">Special Requirements and Difficult Situations</w:t>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440"/>
              <w:tab w:val="right" w:pos="9962"/>
            </w:tabs>
            <w:spacing w:after="100" w:lineRule="auto"/>
            <w:rPr>
              <w:b w:val="1"/>
              <w:color w:val="000000"/>
            </w:rPr>
          </w:pPr>
          <w:r w:rsidDel="00000000" w:rsidR="00000000" w:rsidRPr="00000000">
            <w:rPr>
              <w:b w:val="1"/>
              <w:color w:val="000000"/>
              <w:rtl w:val="0"/>
            </w:rPr>
            <w:t xml:space="preserve">16.</w:t>
            <w:tab/>
            <w:t xml:space="preserve">Imperatives for basic instructions</w:t>
          </w:r>
        </w:p>
        <w:p w:rsidR="00000000" w:rsidDel="00000000" w:rsidP="00000000" w:rsidRDefault="00000000" w:rsidRPr="00000000" w14:paraId="0000002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pos="440"/>
          <w:tab w:val="right" w:pos="9962"/>
        </w:tabs>
        <w:spacing w:after="100" w:lineRule="auto"/>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22"/>
        </w:numPr>
        <w:pBdr>
          <w:top w:space="0" w:sz="0" w:val="nil"/>
          <w:left w:space="0" w:sz="0" w:val="nil"/>
          <w:bottom w:space="0" w:sz="0" w:val="nil"/>
          <w:right w:space="0" w:sz="0" w:val="nil"/>
          <w:between w:space="0" w:sz="0" w:val="nil"/>
        </w:pBdr>
        <w:ind w:left="720" w:hanging="360"/>
        <w:rPr>
          <w:b w:val="1"/>
          <w:color w:val="000000"/>
        </w:rPr>
        <w:sectPr>
          <w:headerReference r:id="rId9" w:type="default"/>
          <w:footerReference r:id="rId10" w:type="default"/>
          <w:pgSz w:h="15840" w:w="12240" w:orient="portrait"/>
          <w:pgMar w:bottom="1134" w:top="1701" w:left="1134" w:right="1134" w:header="720" w:footer="0"/>
          <w:pgNumType w:start="1"/>
        </w:sectPr>
      </w:pPr>
      <w:r w:rsidDel="00000000" w:rsidR="00000000" w:rsidRPr="00000000">
        <w:rPr>
          <w:b w:val="1"/>
          <w:color w:val="000000"/>
          <w:rtl w:val="0"/>
        </w:rPr>
        <w:t xml:space="preserve">DESARROLLO DE CONTENIDOS </w:t>
      </w:r>
    </w:p>
    <w:p w:rsidR="00000000" w:rsidDel="00000000" w:rsidP="00000000" w:rsidRDefault="00000000" w:rsidRPr="00000000" w14:paraId="0000003A">
      <w:pPr>
        <w:ind w:left="360" w:firstLine="0"/>
        <w:rPr/>
      </w:pPr>
      <w:r w:rsidDel="00000000" w:rsidR="00000000" w:rsidRPr="00000000">
        <w:rPr>
          <w:rtl w:val="0"/>
        </w:rPr>
        <w:t xml:space="preserve">Introduction</w:t>
      </w:r>
    </w:p>
    <w:p w:rsidR="00000000" w:rsidDel="00000000" w:rsidP="00000000" w:rsidRDefault="00000000" w:rsidRPr="00000000" w14:paraId="0000003B">
      <w:pPr>
        <w:ind w:left="360" w:firstLine="0"/>
        <w:rPr/>
      </w:pPr>
      <w:r w:rsidDel="00000000" w:rsidR="00000000" w:rsidRPr="00000000">
        <w:rPr>
          <w:rtl w:val="0"/>
        </w:rPr>
      </w:r>
    </w:p>
    <w:p w:rsidR="00000000" w:rsidDel="00000000" w:rsidP="00000000" w:rsidRDefault="00000000" w:rsidRPr="00000000" w14:paraId="0000003C">
      <w:pPr>
        <w:ind w:left="360" w:firstLine="0"/>
        <w:rPr/>
      </w:pPr>
      <w:r w:rsidDel="00000000" w:rsidR="00000000" w:rsidRPr="00000000">
        <w:rPr>
          <w:rtl w:val="0"/>
        </w:rPr>
      </w:r>
    </w:p>
    <w:p w:rsidR="00000000" w:rsidDel="00000000" w:rsidP="00000000" w:rsidRDefault="00000000" w:rsidRPr="00000000" w14:paraId="0000003D">
      <w:pPr>
        <w:ind w:left="360" w:firstLine="0"/>
        <w:rPr/>
      </w:pPr>
      <w:r w:rsidDel="00000000" w:rsidR="00000000" w:rsidRPr="00000000">
        <w:rPr>
          <w:rtl w:val="0"/>
        </w:rPr>
        <w:t xml:space="preserve">This module will continue with the development of communicative skills in English.</w:t>
      </w:r>
    </w:p>
    <w:p w:rsidR="00000000" w:rsidDel="00000000" w:rsidP="00000000" w:rsidRDefault="00000000" w:rsidRPr="00000000" w14:paraId="0000003E">
      <w:pPr>
        <w:ind w:left="360" w:firstLine="0"/>
        <w:rPr/>
      </w:pPr>
      <w:r w:rsidDel="00000000" w:rsidR="00000000" w:rsidRPr="00000000">
        <w:rPr>
          <w:rtl w:val="0"/>
        </w:rPr>
      </w:r>
    </w:p>
    <w:p w:rsidR="00000000" w:rsidDel="00000000" w:rsidP="00000000" w:rsidRDefault="00000000" w:rsidRPr="00000000" w14:paraId="0000003F">
      <w:pPr>
        <w:ind w:left="360" w:firstLine="0"/>
        <w:rPr/>
      </w:pPr>
      <w:r w:rsidDel="00000000" w:rsidR="00000000" w:rsidRPr="00000000">
        <w:rPr>
          <w:rtl w:val="0"/>
        </w:rPr>
        <w:t xml:space="preserve">During the process, you will strengthen the knowledge of hotel technical vocabulary, consolidate mid-level structures, and be located into the language context which will allow you to have more fluid communication to have a better performance in the work environment of the front desk</w:t>
      </w:r>
    </w:p>
    <w:p w:rsidR="00000000" w:rsidDel="00000000" w:rsidP="00000000" w:rsidRDefault="00000000" w:rsidRPr="00000000" w14:paraId="00000040">
      <w:pPr>
        <w:ind w:left="360" w:firstLine="0"/>
        <w:rPr/>
      </w:pPr>
      <w:r w:rsidDel="00000000" w:rsidR="00000000" w:rsidRPr="00000000">
        <w:rPr>
          <w:rtl w:val="0"/>
        </w:rPr>
      </w:r>
    </w:p>
    <w:p w:rsidR="00000000" w:rsidDel="00000000" w:rsidP="00000000" w:rsidRDefault="00000000" w:rsidRPr="00000000" w14:paraId="00000041">
      <w:pPr>
        <w:ind w:left="360" w:firstLine="0"/>
        <w:rPr/>
      </w:pPr>
      <w:r w:rsidDel="00000000" w:rsidR="00000000" w:rsidRPr="00000000">
        <w:rPr>
          <w:rtl w:val="0"/>
        </w:rPr>
      </w:r>
    </w:p>
    <w:p w:rsidR="00000000" w:rsidDel="00000000" w:rsidP="00000000" w:rsidRDefault="00000000" w:rsidRPr="00000000" w14:paraId="00000042">
      <w:pPr>
        <w:ind w:left="360" w:firstLine="0"/>
        <w:rPr/>
      </w:pPr>
      <w:r w:rsidDel="00000000" w:rsidR="00000000" w:rsidRPr="00000000">
        <w:rPr>
          <w:rtl w:val="0"/>
        </w:rPr>
        <w:t xml:space="preserve">Introducción</w:t>
      </w:r>
    </w:p>
    <w:p w:rsidR="00000000" w:rsidDel="00000000" w:rsidP="00000000" w:rsidRDefault="00000000" w:rsidRPr="00000000" w14:paraId="00000043">
      <w:pPr>
        <w:ind w:left="360" w:firstLine="0"/>
        <w:rPr/>
      </w:pPr>
      <w:r w:rsidDel="00000000" w:rsidR="00000000" w:rsidRPr="00000000">
        <w:rPr>
          <w:rtl w:val="0"/>
        </w:rPr>
      </w:r>
    </w:p>
    <w:p w:rsidR="00000000" w:rsidDel="00000000" w:rsidP="00000000" w:rsidRDefault="00000000" w:rsidRPr="00000000" w14:paraId="00000044">
      <w:pPr>
        <w:ind w:left="360" w:firstLine="0"/>
        <w:rPr/>
      </w:pPr>
      <w:r w:rsidDel="00000000" w:rsidR="00000000" w:rsidRPr="00000000">
        <w:rPr>
          <w:rtl w:val="0"/>
        </w:rPr>
        <w:t xml:space="preserve">En este módulo, se continuará con el desarrollo de habilidades comunicativas en lengua inglesa.  </w:t>
      </w:r>
    </w:p>
    <w:p w:rsidR="00000000" w:rsidDel="00000000" w:rsidP="00000000" w:rsidRDefault="00000000" w:rsidRPr="00000000" w14:paraId="00000045">
      <w:pPr>
        <w:ind w:left="360" w:firstLine="0"/>
        <w:rPr/>
      </w:pPr>
      <w:r w:rsidDel="00000000" w:rsidR="00000000" w:rsidRPr="00000000">
        <w:rPr>
          <w:rtl w:val="0"/>
        </w:rPr>
      </w:r>
    </w:p>
    <w:p w:rsidR="00000000" w:rsidDel="00000000" w:rsidP="00000000" w:rsidRDefault="00000000" w:rsidRPr="00000000" w14:paraId="00000046">
      <w:pPr>
        <w:ind w:left="360" w:firstLine="0"/>
        <w:rPr/>
        <w:sectPr>
          <w:type w:val="continuous"/>
          <w:pgSz w:h="15840" w:w="12240" w:orient="portrait"/>
          <w:pgMar w:bottom="1134" w:top="1701" w:left="1134" w:right="1134" w:header="720" w:footer="0"/>
          <w:pgNumType w:start="1"/>
          <w:cols w:equalWidth="0" w:num="2">
            <w:col w:space="720" w:w="4626"/>
            <w:col w:space="0" w:w="4626"/>
          </w:cols>
        </w:sectPr>
      </w:pPr>
      <w:r w:rsidDel="00000000" w:rsidR="00000000" w:rsidRPr="00000000">
        <w:rPr>
          <w:rtl w:val="0"/>
        </w:rPr>
        <w:t xml:space="preserve">Durante el proceso, usted afianzará el conocimiento de vocabulario técnico hotelero, </w:t>
      </w:r>
      <w:r w:rsidDel="00000000" w:rsidR="00000000" w:rsidRPr="00000000">
        <w:rPr>
          <w:rtl w:val="0"/>
        </w:rPr>
        <w:t xml:space="preserve">consolidará</w:t>
      </w:r>
      <w:r w:rsidDel="00000000" w:rsidR="00000000" w:rsidRPr="00000000">
        <w:rPr>
          <w:rtl w:val="0"/>
        </w:rPr>
        <w:t xml:space="preserve"> estructuras de nivel medio y se ubicará en el contexto idiomático, lo que le permitirá tener una comunicación más fluida para desenvolverse mejor en el ámbito laboral de la recepción.</w:t>
      </w:r>
    </w:p>
    <w:p w:rsidR="00000000" w:rsidDel="00000000" w:rsidP="00000000" w:rsidRDefault="00000000" w:rsidRPr="00000000" w14:paraId="00000047">
      <w:pPr>
        <w:ind w:left="360" w:firstLine="0"/>
        <w:rPr/>
      </w:pPr>
      <w:r w:rsidDel="00000000" w:rsidR="00000000" w:rsidRPr="00000000">
        <w:rPr>
          <w:rtl w:val="0"/>
        </w:rPr>
      </w:r>
    </w:p>
    <w:p w:rsidR="00000000" w:rsidDel="00000000" w:rsidP="00000000" w:rsidRDefault="00000000" w:rsidRPr="00000000" w14:paraId="00000048">
      <w:pPr>
        <w:ind w:left="360" w:firstLine="0"/>
        <w:rPr/>
      </w:pPr>
      <w:r w:rsidDel="00000000" w:rsidR="00000000" w:rsidRPr="00000000">
        <w:rPr>
          <w:rtl w:val="0"/>
        </w:rPr>
      </w:r>
    </w:p>
    <w:tbl>
      <w:tblPr>
        <w:tblStyle w:val="Table5"/>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49">
            <w:pPr>
              <w:pStyle w:val="Heading1"/>
              <w:numPr>
                <w:ilvl w:val="0"/>
                <w:numId w:val="23"/>
              </w:numPr>
              <w:ind w:left="720" w:hanging="360"/>
              <w:rPr>
                <w:b w:val="1"/>
              </w:rPr>
            </w:pPr>
            <w:bookmarkStart w:colFirst="0" w:colLast="0" w:name="_heading=h.30j0zll" w:id="0"/>
            <w:bookmarkEnd w:id="0"/>
            <w:r w:rsidDel="00000000" w:rsidR="00000000" w:rsidRPr="00000000">
              <w:rPr>
                <w:b w:val="1"/>
                <w:rtl w:val="0"/>
              </w:rPr>
              <w:t xml:space="preserve">Rates</w:t>
            </w:r>
          </w:p>
          <w:p w:rsidR="00000000" w:rsidDel="00000000" w:rsidP="00000000" w:rsidRDefault="00000000" w:rsidRPr="00000000" w14:paraId="0000004A">
            <w:pPr>
              <w:rPr>
                <w:b w:val="0"/>
              </w:rPr>
            </w:pPr>
            <w:r w:rsidDel="00000000" w:rsidR="00000000" w:rsidRPr="00000000">
              <w:rPr>
                <w:b w:val="0"/>
                <w:rtl w:val="0"/>
              </w:rPr>
              <w:t xml:space="preserve">It is the value paid by hotel users in exchange for the product or service they use. The rates are composed of the price and other additional concepts and are governed by the supply and demand game in the touristic market. Hotels have various types of rates depending on the market segment they are targeting. Look at some of them.</w:t>
            </w:r>
          </w:p>
          <w:p w:rsidR="00000000" w:rsidDel="00000000" w:rsidP="00000000" w:rsidRDefault="00000000" w:rsidRPr="00000000" w14:paraId="0000004B">
            <w:pPr>
              <w:rPr>
                <w:b w:val="0"/>
              </w:rPr>
            </w:pPr>
            <w:r w:rsidDel="00000000" w:rsidR="00000000" w:rsidRPr="00000000">
              <w:rPr>
                <w:rtl w:val="0"/>
              </w:rPr>
            </w:r>
          </w:p>
          <w:p w:rsidR="00000000" w:rsidDel="00000000" w:rsidP="00000000" w:rsidRDefault="00000000" w:rsidRPr="00000000" w14:paraId="0000004C">
            <w:pPr>
              <w:rPr>
                <w:b w:val="0"/>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t xml:space="preserve">1. Tarifas</w:t>
            </w:r>
          </w:p>
          <w:p w:rsidR="00000000" w:rsidDel="00000000" w:rsidP="00000000" w:rsidRDefault="00000000" w:rsidRPr="00000000" w14:paraId="0000004E">
            <w:pPr>
              <w:rPr>
                <w:b w:val="0"/>
              </w:rPr>
            </w:pPr>
            <w:r w:rsidDel="00000000" w:rsidR="00000000" w:rsidRPr="00000000">
              <w:rPr>
                <w:b w:val="0"/>
                <w:rtl w:val="0"/>
              </w:rPr>
              <w:t xml:space="preserve">Es el valor que pagan los usuarios del hotel a cambio del producto o servicio que utilizan. Las tarifas se componen del precio y otros conceptos adicionales, y se rigen por el juego de la oferta y la demanda en el mercado turístico. Los hoteles tienen varios tipos de tarifas dependiendo del segmento de mercado al que se dirigen. Observe algunas de ellas.</w:t>
            </w:r>
          </w:p>
          <w:p w:rsidR="00000000" w:rsidDel="00000000" w:rsidP="00000000" w:rsidRDefault="00000000" w:rsidRPr="00000000" w14:paraId="0000004F">
            <w:pPr>
              <w:rPr>
                <w:b w:val="0"/>
              </w:rPr>
            </w:pPr>
            <w:r w:rsidDel="00000000" w:rsidR="00000000" w:rsidRPr="00000000">
              <w:rPr>
                <w:rtl w:val="0"/>
              </w:rPr>
            </w:r>
          </w:p>
          <w:p w:rsidR="00000000" w:rsidDel="00000000" w:rsidP="00000000" w:rsidRDefault="00000000" w:rsidRPr="00000000" w14:paraId="00000050">
            <w:pPr>
              <w:rPr>
                <w:b w:val="0"/>
              </w:rPr>
            </w:pPr>
            <w:r w:rsidDel="00000000" w:rsidR="00000000" w:rsidRPr="00000000">
              <w:rPr>
                <w:rtl w:val="0"/>
              </w:rPr>
            </w:r>
          </w:p>
        </w:tc>
      </w:tr>
    </w:tbl>
    <w:p w:rsidR="00000000" w:rsidDel="00000000" w:rsidP="00000000" w:rsidRDefault="00000000" w:rsidRPr="00000000" w14:paraId="00000051">
      <w:pPr>
        <w:rPr/>
      </w:pPr>
      <w:sdt>
        <w:sdtPr>
          <w:tag w:val="goog_rdk_0"/>
        </w:sdtPr>
        <w:sdtContent>
          <w:commentRangeStart w:id="0"/>
        </w:sdtContent>
      </w:sdt>
      <w:r w:rsidDel="00000000" w:rsidR="00000000" w:rsidRPr="00000000">
        <w:rPr/>
        <w:drawing>
          <wp:inline distB="0" distT="0" distL="0" distR="0">
            <wp:extent cx="6072898" cy="834585"/>
            <wp:effectExtent b="0" l="0" r="0" t="0"/>
            <wp:docPr descr="Interfaz de usuario gráfica&#10;&#10;Descripción generada automáticamente con confianza media" id="108" name="image3.png"/>
            <a:graphic>
              <a:graphicData uri="http://schemas.openxmlformats.org/drawingml/2006/picture">
                <pic:pic>
                  <pic:nvPicPr>
                    <pic:cNvPr descr="Interfaz de usuario gráfica&#10;&#10;Descripción generada automáticamente con confianza media" id="0" name="image3.png"/>
                    <pic:cNvPicPr preferRelativeResize="0"/>
                  </pic:nvPicPr>
                  <pic:blipFill>
                    <a:blip r:embed="rId11"/>
                    <a:srcRect b="0" l="0" r="0" t="0"/>
                    <a:stretch>
                      <a:fillRect/>
                    </a:stretch>
                  </pic:blipFill>
                  <pic:spPr>
                    <a:xfrm>
                      <a:off x="0" y="0"/>
                      <a:ext cx="6072898" cy="834585"/>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tbl>
      <w:tblPr>
        <w:tblStyle w:val="Table6"/>
        <w:tblW w:w="9962.0" w:type="dxa"/>
        <w:jc w:val="left"/>
        <w:tblInd w:w="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054">
            <w:pPr>
              <w:rPr/>
            </w:pPr>
            <w:r w:rsidDel="00000000" w:rsidR="00000000" w:rsidRPr="00000000">
              <w:rPr>
                <w:rtl w:val="0"/>
              </w:rPr>
            </w:r>
          </w:p>
          <w:tbl>
            <w:tblPr>
              <w:tblStyle w:val="Table7"/>
              <w:tblW w:w="974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75"/>
              <w:gridCol w:w="4871"/>
              <w:tblGridChange w:id="0">
                <w:tblGrid>
                  <w:gridCol w:w="4875"/>
                  <w:gridCol w:w="4871"/>
                </w:tblGrid>
              </w:tblGridChange>
            </w:tblGrid>
            <w:tr>
              <w:trPr>
                <w:cantSplit w:val="0"/>
                <w:tblHeader w:val="0"/>
              </w:trPr>
              <w:tc>
                <w:tcPr/>
                <w:p w:rsidR="00000000" w:rsidDel="00000000" w:rsidP="00000000" w:rsidRDefault="00000000" w:rsidRPr="00000000" w14:paraId="00000055">
                  <w:pPr>
                    <w:rPr/>
                  </w:pPr>
                  <w:r w:rsidDel="00000000" w:rsidR="00000000" w:rsidRPr="00000000">
                    <w:rPr>
                      <w:rtl w:val="0"/>
                    </w:rPr>
                    <w:t xml:space="preserve">Many elements influence the rate setup:</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8"/>
                    </w:numPr>
                    <w:pBdr>
                      <w:top w:space="0" w:sz="0" w:val="nil"/>
                      <w:left w:space="0" w:sz="0" w:val="nil"/>
                      <w:bottom w:space="0" w:sz="0" w:val="nil"/>
                      <w:right w:space="0" w:sz="0" w:val="nil"/>
                      <w:between w:space="0" w:sz="0" w:val="nil"/>
                    </w:pBdr>
                    <w:ind w:left="1033" w:hanging="360"/>
                    <w:rPr>
                      <w:b w:val="0"/>
                      <w:color w:val="000000"/>
                    </w:rPr>
                  </w:pPr>
                  <w:r w:rsidDel="00000000" w:rsidR="00000000" w:rsidRPr="00000000">
                    <w:rPr>
                      <w:b w:val="0"/>
                      <w:color w:val="000000"/>
                      <w:rtl w:val="0"/>
                    </w:rPr>
                    <w:t xml:space="preserve">Hotel category</w:t>
                  </w:r>
                </w:p>
                <w:p w:rsidR="00000000" w:rsidDel="00000000" w:rsidP="00000000" w:rsidRDefault="00000000" w:rsidRPr="00000000" w14:paraId="00000058">
                  <w:pPr>
                    <w:numPr>
                      <w:ilvl w:val="0"/>
                      <w:numId w:val="18"/>
                    </w:numPr>
                    <w:pBdr>
                      <w:top w:space="0" w:sz="0" w:val="nil"/>
                      <w:left w:space="0" w:sz="0" w:val="nil"/>
                      <w:bottom w:space="0" w:sz="0" w:val="nil"/>
                      <w:right w:space="0" w:sz="0" w:val="nil"/>
                      <w:between w:space="0" w:sz="0" w:val="nil"/>
                    </w:pBdr>
                    <w:ind w:left="1033" w:hanging="360"/>
                    <w:rPr>
                      <w:b w:val="0"/>
                      <w:color w:val="000000"/>
                    </w:rPr>
                  </w:pPr>
                  <w:r w:rsidDel="00000000" w:rsidR="00000000" w:rsidRPr="00000000">
                    <w:rPr>
                      <w:b w:val="0"/>
                      <w:color w:val="000000"/>
                      <w:rtl w:val="0"/>
                    </w:rPr>
                    <w:t xml:space="preserve">Type of hotel</w:t>
                  </w:r>
                </w:p>
                <w:p w:rsidR="00000000" w:rsidDel="00000000" w:rsidP="00000000" w:rsidRDefault="00000000" w:rsidRPr="00000000" w14:paraId="00000059">
                  <w:pPr>
                    <w:numPr>
                      <w:ilvl w:val="0"/>
                      <w:numId w:val="18"/>
                    </w:numPr>
                    <w:pBdr>
                      <w:top w:space="0" w:sz="0" w:val="nil"/>
                      <w:left w:space="0" w:sz="0" w:val="nil"/>
                      <w:bottom w:space="0" w:sz="0" w:val="nil"/>
                      <w:right w:space="0" w:sz="0" w:val="nil"/>
                      <w:between w:space="0" w:sz="0" w:val="nil"/>
                    </w:pBdr>
                    <w:ind w:left="1033" w:hanging="360"/>
                    <w:rPr>
                      <w:b w:val="0"/>
                      <w:color w:val="000000"/>
                    </w:rPr>
                  </w:pPr>
                  <w:r w:rsidDel="00000000" w:rsidR="00000000" w:rsidRPr="00000000">
                    <w:rPr>
                      <w:b w:val="0"/>
                      <w:color w:val="000000"/>
                      <w:rtl w:val="0"/>
                    </w:rPr>
                    <w:t xml:space="preserve">Season</w:t>
                  </w:r>
                </w:p>
                <w:p w:rsidR="00000000" w:rsidDel="00000000" w:rsidP="00000000" w:rsidRDefault="00000000" w:rsidRPr="00000000" w14:paraId="0000005A">
                  <w:pPr>
                    <w:numPr>
                      <w:ilvl w:val="0"/>
                      <w:numId w:val="18"/>
                    </w:numPr>
                    <w:pBdr>
                      <w:top w:space="0" w:sz="0" w:val="nil"/>
                      <w:left w:space="0" w:sz="0" w:val="nil"/>
                      <w:bottom w:space="0" w:sz="0" w:val="nil"/>
                      <w:right w:space="0" w:sz="0" w:val="nil"/>
                      <w:between w:space="0" w:sz="0" w:val="nil"/>
                    </w:pBdr>
                    <w:ind w:left="1033" w:hanging="360"/>
                    <w:rPr>
                      <w:b w:val="0"/>
                      <w:color w:val="000000"/>
                    </w:rPr>
                  </w:pPr>
                  <w:r w:rsidDel="00000000" w:rsidR="00000000" w:rsidRPr="00000000">
                    <w:rPr>
                      <w:b w:val="0"/>
                      <w:color w:val="000000"/>
                      <w:rtl w:val="0"/>
                    </w:rPr>
                    <w:t xml:space="preserve">Day of the week</w:t>
                  </w:r>
                </w:p>
                <w:p w:rsidR="00000000" w:rsidDel="00000000" w:rsidP="00000000" w:rsidRDefault="00000000" w:rsidRPr="00000000" w14:paraId="0000005B">
                  <w:pPr>
                    <w:numPr>
                      <w:ilvl w:val="0"/>
                      <w:numId w:val="18"/>
                    </w:numPr>
                    <w:pBdr>
                      <w:top w:space="0" w:sz="0" w:val="nil"/>
                      <w:left w:space="0" w:sz="0" w:val="nil"/>
                      <w:bottom w:space="0" w:sz="0" w:val="nil"/>
                      <w:right w:space="0" w:sz="0" w:val="nil"/>
                      <w:between w:space="0" w:sz="0" w:val="nil"/>
                    </w:pBdr>
                    <w:ind w:left="1033" w:hanging="360"/>
                    <w:rPr>
                      <w:b w:val="0"/>
                      <w:color w:val="000000"/>
                    </w:rPr>
                  </w:pPr>
                  <w:r w:rsidDel="00000000" w:rsidR="00000000" w:rsidRPr="00000000">
                    <w:rPr>
                      <w:b w:val="0"/>
                      <w:color w:val="000000"/>
                      <w:rtl w:val="0"/>
                    </w:rPr>
                    <w:t xml:space="preserve">Stay Length</w:t>
                  </w:r>
                </w:p>
                <w:p w:rsidR="00000000" w:rsidDel="00000000" w:rsidP="00000000" w:rsidRDefault="00000000" w:rsidRPr="00000000" w14:paraId="0000005C">
                  <w:pPr>
                    <w:numPr>
                      <w:ilvl w:val="0"/>
                      <w:numId w:val="18"/>
                    </w:numPr>
                    <w:pBdr>
                      <w:top w:space="0" w:sz="0" w:val="nil"/>
                      <w:left w:space="0" w:sz="0" w:val="nil"/>
                      <w:bottom w:space="0" w:sz="0" w:val="nil"/>
                      <w:right w:space="0" w:sz="0" w:val="nil"/>
                      <w:between w:space="0" w:sz="0" w:val="nil"/>
                    </w:pBdr>
                    <w:ind w:left="1033" w:hanging="360"/>
                    <w:rPr>
                      <w:b w:val="0"/>
                      <w:color w:val="000000"/>
                    </w:rPr>
                  </w:pPr>
                  <w:r w:rsidDel="00000000" w:rsidR="00000000" w:rsidRPr="00000000">
                    <w:rPr>
                      <w:b w:val="0"/>
                      <w:color w:val="000000"/>
                      <w:rtl w:val="0"/>
                    </w:rPr>
                    <w:t xml:space="preserve">Hotel location</w:t>
                  </w:r>
                </w:p>
                <w:p w:rsidR="00000000" w:rsidDel="00000000" w:rsidP="00000000" w:rsidRDefault="00000000" w:rsidRPr="00000000" w14:paraId="0000005D">
                  <w:pPr>
                    <w:numPr>
                      <w:ilvl w:val="0"/>
                      <w:numId w:val="18"/>
                    </w:numPr>
                    <w:pBdr>
                      <w:top w:space="0" w:sz="0" w:val="nil"/>
                      <w:left w:space="0" w:sz="0" w:val="nil"/>
                      <w:bottom w:space="0" w:sz="0" w:val="nil"/>
                      <w:right w:space="0" w:sz="0" w:val="nil"/>
                      <w:between w:space="0" w:sz="0" w:val="nil"/>
                    </w:pBdr>
                    <w:ind w:left="1033" w:hanging="360"/>
                    <w:rPr>
                      <w:b w:val="0"/>
                      <w:color w:val="000000"/>
                    </w:rPr>
                  </w:pPr>
                  <w:r w:rsidDel="00000000" w:rsidR="00000000" w:rsidRPr="00000000">
                    <w:rPr>
                      <w:b w:val="0"/>
                      <w:color w:val="000000"/>
                      <w:rtl w:val="0"/>
                    </w:rPr>
                    <w:t xml:space="preserve">Location within the hotel</w:t>
                  </w:r>
                </w:p>
                <w:p w:rsidR="00000000" w:rsidDel="00000000" w:rsidP="00000000" w:rsidRDefault="00000000" w:rsidRPr="00000000" w14:paraId="0000005E">
                  <w:pPr>
                    <w:numPr>
                      <w:ilvl w:val="0"/>
                      <w:numId w:val="18"/>
                    </w:numPr>
                    <w:pBdr>
                      <w:top w:space="0" w:sz="0" w:val="nil"/>
                      <w:left w:space="0" w:sz="0" w:val="nil"/>
                      <w:bottom w:space="0" w:sz="0" w:val="nil"/>
                      <w:right w:space="0" w:sz="0" w:val="nil"/>
                      <w:between w:space="0" w:sz="0" w:val="nil"/>
                    </w:pBdr>
                    <w:ind w:left="1033" w:hanging="360"/>
                    <w:rPr>
                      <w:b w:val="0"/>
                      <w:color w:val="000000"/>
                    </w:rPr>
                  </w:pPr>
                  <w:r w:rsidDel="00000000" w:rsidR="00000000" w:rsidRPr="00000000">
                    <w:rPr>
                      <w:b w:val="0"/>
                      <w:color w:val="000000"/>
                      <w:rtl w:val="0"/>
                    </w:rPr>
                    <w:t xml:space="preserve">Room type</w:t>
                  </w:r>
                </w:p>
                <w:p w:rsidR="00000000" w:rsidDel="00000000" w:rsidP="00000000" w:rsidRDefault="00000000" w:rsidRPr="00000000" w14:paraId="0000005F">
                  <w:pPr>
                    <w:numPr>
                      <w:ilvl w:val="0"/>
                      <w:numId w:val="18"/>
                    </w:numPr>
                    <w:pBdr>
                      <w:top w:space="0" w:sz="0" w:val="nil"/>
                      <w:left w:space="0" w:sz="0" w:val="nil"/>
                      <w:bottom w:space="0" w:sz="0" w:val="nil"/>
                      <w:right w:space="0" w:sz="0" w:val="nil"/>
                      <w:between w:space="0" w:sz="0" w:val="nil"/>
                    </w:pBdr>
                    <w:ind w:left="1033" w:hanging="360"/>
                    <w:rPr>
                      <w:b w:val="0"/>
                      <w:color w:val="000000"/>
                    </w:rPr>
                  </w:pPr>
                  <w:r w:rsidDel="00000000" w:rsidR="00000000" w:rsidRPr="00000000">
                    <w:rPr>
                      <w:b w:val="0"/>
                      <w:color w:val="000000"/>
                      <w:rtl w:val="0"/>
                    </w:rPr>
                    <w:t xml:space="preserve">Meal plan</w:t>
                  </w:r>
                </w:p>
                <w:p w:rsidR="00000000" w:rsidDel="00000000" w:rsidP="00000000" w:rsidRDefault="00000000" w:rsidRPr="00000000" w14:paraId="00000060">
                  <w:pPr>
                    <w:numPr>
                      <w:ilvl w:val="0"/>
                      <w:numId w:val="18"/>
                    </w:numPr>
                    <w:pBdr>
                      <w:top w:space="0" w:sz="0" w:val="nil"/>
                      <w:left w:space="0" w:sz="0" w:val="nil"/>
                      <w:bottom w:space="0" w:sz="0" w:val="nil"/>
                      <w:right w:space="0" w:sz="0" w:val="nil"/>
                      <w:between w:space="0" w:sz="0" w:val="nil"/>
                    </w:pBdr>
                    <w:ind w:left="1033" w:hanging="360"/>
                    <w:rPr>
                      <w:b w:val="0"/>
                      <w:color w:val="000000"/>
                    </w:rPr>
                  </w:pPr>
                  <w:r w:rsidDel="00000000" w:rsidR="00000000" w:rsidRPr="00000000">
                    <w:rPr>
                      <w:b w:val="0"/>
                      <w:color w:val="000000"/>
                      <w:rtl w:val="0"/>
                    </w:rPr>
                    <w:t xml:space="preserve">Discounts</w:t>
                  </w:r>
                </w:p>
                <w:p w:rsidR="00000000" w:rsidDel="00000000" w:rsidP="00000000" w:rsidRDefault="00000000" w:rsidRPr="00000000" w14:paraId="00000061">
                  <w:pPr>
                    <w:numPr>
                      <w:ilvl w:val="0"/>
                      <w:numId w:val="18"/>
                    </w:numPr>
                    <w:pBdr>
                      <w:top w:space="0" w:sz="0" w:val="nil"/>
                      <w:left w:space="0" w:sz="0" w:val="nil"/>
                      <w:bottom w:space="0" w:sz="0" w:val="nil"/>
                      <w:right w:space="0" w:sz="0" w:val="nil"/>
                      <w:between w:space="0" w:sz="0" w:val="nil"/>
                    </w:pBdr>
                    <w:ind w:left="1033" w:hanging="360"/>
                    <w:rPr>
                      <w:b w:val="0"/>
                      <w:color w:val="000000"/>
                    </w:rPr>
                  </w:pPr>
                  <w:r w:rsidDel="00000000" w:rsidR="00000000" w:rsidRPr="00000000">
                    <w:rPr>
                      <w:b w:val="0"/>
                      <w:color w:val="000000"/>
                      <w:rtl w:val="0"/>
                    </w:rPr>
                    <w:t xml:space="preserve">Individual or group client</w:t>
                  </w:r>
                </w:p>
              </w:tc>
              <w:tc>
                <w:tcPr/>
                <w:p w:rsidR="00000000" w:rsidDel="00000000" w:rsidP="00000000" w:rsidRDefault="00000000" w:rsidRPr="00000000" w14:paraId="00000062">
                  <w:pPr>
                    <w:rPr>
                      <w:i w:val="1"/>
                    </w:rPr>
                  </w:pPr>
                  <w:r w:rsidDel="00000000" w:rsidR="00000000" w:rsidRPr="00000000">
                    <w:rPr>
                      <w:i w:val="1"/>
                      <w:rtl w:val="0"/>
                    </w:rPr>
                    <w:t xml:space="preserve">Muchos elementos influyen en la configuración de las </w:t>
                  </w:r>
                  <w:sdt>
                    <w:sdtPr>
                      <w:tag w:val="goog_rdk_1"/>
                    </w:sdtPr>
                    <w:sdtContent>
                      <w:commentRangeStart w:id="1"/>
                    </w:sdtContent>
                  </w:sdt>
                  <w:r w:rsidDel="00000000" w:rsidR="00000000" w:rsidRPr="00000000">
                    <w:rPr>
                      <w:i w:val="1"/>
                      <w:rtl w:val="0"/>
                    </w:rPr>
                    <w:t xml:space="preserve">tarifas</w:t>
                  </w:r>
                  <w:commentRangeEnd w:id="1"/>
                  <w:r w:rsidDel="00000000" w:rsidR="00000000" w:rsidRPr="00000000">
                    <w:commentReference w:id="1"/>
                  </w:r>
                  <w:r w:rsidDel="00000000" w:rsidR="00000000" w:rsidRPr="00000000">
                    <w:rPr>
                      <w:i w:val="1"/>
                      <w:rtl w:val="0"/>
                    </w:rPr>
                    <w:t xml:space="preserve">:</w:t>
                  </w:r>
                </w:p>
                <w:p w:rsidR="00000000" w:rsidDel="00000000" w:rsidP="00000000" w:rsidRDefault="00000000" w:rsidRPr="00000000" w14:paraId="00000063">
                  <w:pPr>
                    <w:numPr>
                      <w:ilvl w:val="0"/>
                      <w:numId w:val="17"/>
                    </w:numPr>
                    <w:pBdr>
                      <w:top w:space="0" w:sz="0" w:val="nil"/>
                      <w:left w:space="0" w:sz="0" w:val="nil"/>
                      <w:bottom w:space="0" w:sz="0" w:val="nil"/>
                      <w:right w:space="0" w:sz="0" w:val="nil"/>
                      <w:between w:space="0" w:sz="0" w:val="nil"/>
                    </w:pBdr>
                    <w:ind w:left="720" w:hanging="360"/>
                    <w:rPr>
                      <w:b w:val="0"/>
                      <w:i w:val="1"/>
                      <w:color w:val="000000"/>
                    </w:rPr>
                  </w:pPr>
                  <w:r w:rsidDel="00000000" w:rsidR="00000000" w:rsidRPr="00000000">
                    <w:rPr>
                      <w:b w:val="0"/>
                      <w:i w:val="1"/>
                      <w:color w:val="000000"/>
                      <w:rtl w:val="0"/>
                    </w:rPr>
                    <w:t xml:space="preserve">Categoría del hotel</w:t>
                  </w:r>
                </w:p>
                <w:p w:rsidR="00000000" w:rsidDel="00000000" w:rsidP="00000000" w:rsidRDefault="00000000" w:rsidRPr="00000000" w14:paraId="00000064">
                  <w:pPr>
                    <w:numPr>
                      <w:ilvl w:val="0"/>
                      <w:numId w:val="17"/>
                    </w:numPr>
                    <w:pBdr>
                      <w:top w:space="0" w:sz="0" w:val="nil"/>
                      <w:left w:space="0" w:sz="0" w:val="nil"/>
                      <w:bottom w:space="0" w:sz="0" w:val="nil"/>
                      <w:right w:space="0" w:sz="0" w:val="nil"/>
                      <w:between w:space="0" w:sz="0" w:val="nil"/>
                    </w:pBdr>
                    <w:ind w:left="720" w:hanging="360"/>
                    <w:rPr>
                      <w:b w:val="0"/>
                      <w:i w:val="1"/>
                      <w:color w:val="000000"/>
                    </w:rPr>
                  </w:pPr>
                  <w:r w:rsidDel="00000000" w:rsidR="00000000" w:rsidRPr="00000000">
                    <w:rPr>
                      <w:b w:val="0"/>
                      <w:i w:val="1"/>
                      <w:color w:val="000000"/>
                      <w:rtl w:val="0"/>
                    </w:rPr>
                    <w:t xml:space="preserve">Tipo de hotel</w:t>
                  </w:r>
                </w:p>
                <w:p w:rsidR="00000000" w:rsidDel="00000000" w:rsidP="00000000" w:rsidRDefault="00000000" w:rsidRPr="00000000" w14:paraId="00000065">
                  <w:pPr>
                    <w:numPr>
                      <w:ilvl w:val="0"/>
                      <w:numId w:val="17"/>
                    </w:numPr>
                    <w:pBdr>
                      <w:top w:space="0" w:sz="0" w:val="nil"/>
                      <w:left w:space="0" w:sz="0" w:val="nil"/>
                      <w:bottom w:space="0" w:sz="0" w:val="nil"/>
                      <w:right w:space="0" w:sz="0" w:val="nil"/>
                      <w:between w:space="0" w:sz="0" w:val="nil"/>
                    </w:pBdr>
                    <w:ind w:left="720" w:hanging="360"/>
                    <w:rPr>
                      <w:b w:val="0"/>
                      <w:i w:val="1"/>
                      <w:color w:val="000000"/>
                    </w:rPr>
                  </w:pPr>
                  <w:r w:rsidDel="00000000" w:rsidR="00000000" w:rsidRPr="00000000">
                    <w:rPr>
                      <w:b w:val="0"/>
                      <w:i w:val="1"/>
                      <w:color w:val="000000"/>
                      <w:rtl w:val="0"/>
                    </w:rPr>
                    <w:t xml:space="preserve">Temporada</w:t>
                  </w:r>
                </w:p>
                <w:p w:rsidR="00000000" w:rsidDel="00000000" w:rsidP="00000000" w:rsidRDefault="00000000" w:rsidRPr="00000000" w14:paraId="00000066">
                  <w:pPr>
                    <w:numPr>
                      <w:ilvl w:val="0"/>
                      <w:numId w:val="17"/>
                    </w:numPr>
                    <w:pBdr>
                      <w:top w:space="0" w:sz="0" w:val="nil"/>
                      <w:left w:space="0" w:sz="0" w:val="nil"/>
                      <w:bottom w:space="0" w:sz="0" w:val="nil"/>
                      <w:right w:space="0" w:sz="0" w:val="nil"/>
                      <w:between w:space="0" w:sz="0" w:val="nil"/>
                    </w:pBdr>
                    <w:ind w:left="720" w:hanging="360"/>
                    <w:rPr>
                      <w:b w:val="0"/>
                      <w:i w:val="1"/>
                      <w:color w:val="000000"/>
                    </w:rPr>
                  </w:pPr>
                  <w:r w:rsidDel="00000000" w:rsidR="00000000" w:rsidRPr="00000000">
                    <w:rPr>
                      <w:b w:val="0"/>
                      <w:i w:val="1"/>
                      <w:color w:val="000000"/>
                      <w:rtl w:val="0"/>
                    </w:rPr>
                    <w:t xml:space="preserve">Día de la semana</w:t>
                  </w:r>
                </w:p>
                <w:p w:rsidR="00000000" w:rsidDel="00000000" w:rsidP="00000000" w:rsidRDefault="00000000" w:rsidRPr="00000000" w14:paraId="00000067">
                  <w:pPr>
                    <w:numPr>
                      <w:ilvl w:val="0"/>
                      <w:numId w:val="17"/>
                    </w:numPr>
                    <w:pBdr>
                      <w:top w:space="0" w:sz="0" w:val="nil"/>
                      <w:left w:space="0" w:sz="0" w:val="nil"/>
                      <w:bottom w:space="0" w:sz="0" w:val="nil"/>
                      <w:right w:space="0" w:sz="0" w:val="nil"/>
                      <w:between w:space="0" w:sz="0" w:val="nil"/>
                    </w:pBdr>
                    <w:ind w:left="720" w:hanging="360"/>
                    <w:rPr>
                      <w:b w:val="0"/>
                      <w:i w:val="1"/>
                      <w:color w:val="000000"/>
                    </w:rPr>
                  </w:pPr>
                  <w:r w:rsidDel="00000000" w:rsidR="00000000" w:rsidRPr="00000000">
                    <w:rPr>
                      <w:b w:val="0"/>
                      <w:i w:val="1"/>
                      <w:color w:val="000000"/>
                      <w:rtl w:val="0"/>
                    </w:rPr>
                    <w:t xml:space="preserve">Duración de la estancia</w:t>
                  </w:r>
                </w:p>
                <w:p w:rsidR="00000000" w:rsidDel="00000000" w:rsidP="00000000" w:rsidRDefault="00000000" w:rsidRPr="00000000" w14:paraId="00000068">
                  <w:pPr>
                    <w:numPr>
                      <w:ilvl w:val="0"/>
                      <w:numId w:val="17"/>
                    </w:numPr>
                    <w:pBdr>
                      <w:top w:space="0" w:sz="0" w:val="nil"/>
                      <w:left w:space="0" w:sz="0" w:val="nil"/>
                      <w:bottom w:space="0" w:sz="0" w:val="nil"/>
                      <w:right w:space="0" w:sz="0" w:val="nil"/>
                      <w:between w:space="0" w:sz="0" w:val="nil"/>
                    </w:pBdr>
                    <w:ind w:left="720" w:hanging="360"/>
                    <w:rPr>
                      <w:b w:val="0"/>
                      <w:i w:val="1"/>
                      <w:color w:val="000000"/>
                    </w:rPr>
                  </w:pPr>
                  <w:r w:rsidDel="00000000" w:rsidR="00000000" w:rsidRPr="00000000">
                    <w:rPr>
                      <w:b w:val="0"/>
                      <w:i w:val="1"/>
                      <w:color w:val="000000"/>
                      <w:rtl w:val="0"/>
                    </w:rPr>
                    <w:t xml:space="preserve">Ubicación del hotel</w:t>
                  </w:r>
                </w:p>
                <w:p w:rsidR="00000000" w:rsidDel="00000000" w:rsidP="00000000" w:rsidRDefault="00000000" w:rsidRPr="00000000" w14:paraId="00000069">
                  <w:pPr>
                    <w:numPr>
                      <w:ilvl w:val="0"/>
                      <w:numId w:val="17"/>
                    </w:numPr>
                    <w:pBdr>
                      <w:top w:space="0" w:sz="0" w:val="nil"/>
                      <w:left w:space="0" w:sz="0" w:val="nil"/>
                      <w:bottom w:space="0" w:sz="0" w:val="nil"/>
                      <w:right w:space="0" w:sz="0" w:val="nil"/>
                      <w:between w:space="0" w:sz="0" w:val="nil"/>
                    </w:pBdr>
                    <w:ind w:left="720" w:hanging="360"/>
                    <w:rPr>
                      <w:b w:val="0"/>
                      <w:i w:val="1"/>
                      <w:color w:val="000000"/>
                    </w:rPr>
                  </w:pPr>
                  <w:r w:rsidDel="00000000" w:rsidR="00000000" w:rsidRPr="00000000">
                    <w:rPr>
                      <w:b w:val="0"/>
                      <w:i w:val="1"/>
                      <w:color w:val="000000"/>
                      <w:rtl w:val="0"/>
                    </w:rPr>
                    <w:t xml:space="preserve">Ubicación dentro del hotel</w:t>
                  </w:r>
                </w:p>
                <w:p w:rsidR="00000000" w:rsidDel="00000000" w:rsidP="00000000" w:rsidRDefault="00000000" w:rsidRPr="00000000" w14:paraId="0000006A">
                  <w:pPr>
                    <w:numPr>
                      <w:ilvl w:val="0"/>
                      <w:numId w:val="17"/>
                    </w:numPr>
                    <w:pBdr>
                      <w:top w:space="0" w:sz="0" w:val="nil"/>
                      <w:left w:space="0" w:sz="0" w:val="nil"/>
                      <w:bottom w:space="0" w:sz="0" w:val="nil"/>
                      <w:right w:space="0" w:sz="0" w:val="nil"/>
                      <w:between w:space="0" w:sz="0" w:val="nil"/>
                    </w:pBdr>
                    <w:ind w:left="720" w:hanging="360"/>
                    <w:rPr>
                      <w:b w:val="0"/>
                      <w:i w:val="1"/>
                      <w:color w:val="000000"/>
                    </w:rPr>
                  </w:pPr>
                  <w:r w:rsidDel="00000000" w:rsidR="00000000" w:rsidRPr="00000000">
                    <w:rPr>
                      <w:b w:val="0"/>
                      <w:i w:val="1"/>
                      <w:color w:val="000000"/>
                      <w:rtl w:val="0"/>
                    </w:rPr>
                    <w:t xml:space="preserve">Tipo de habitación</w:t>
                  </w:r>
                </w:p>
                <w:p w:rsidR="00000000" w:rsidDel="00000000" w:rsidP="00000000" w:rsidRDefault="00000000" w:rsidRPr="00000000" w14:paraId="0000006B">
                  <w:pPr>
                    <w:numPr>
                      <w:ilvl w:val="0"/>
                      <w:numId w:val="17"/>
                    </w:numPr>
                    <w:pBdr>
                      <w:top w:space="0" w:sz="0" w:val="nil"/>
                      <w:left w:space="0" w:sz="0" w:val="nil"/>
                      <w:bottom w:space="0" w:sz="0" w:val="nil"/>
                      <w:right w:space="0" w:sz="0" w:val="nil"/>
                      <w:between w:space="0" w:sz="0" w:val="nil"/>
                    </w:pBdr>
                    <w:ind w:left="720" w:hanging="360"/>
                    <w:rPr>
                      <w:b w:val="0"/>
                      <w:i w:val="1"/>
                      <w:color w:val="000000"/>
                    </w:rPr>
                  </w:pPr>
                  <w:r w:rsidDel="00000000" w:rsidR="00000000" w:rsidRPr="00000000">
                    <w:rPr>
                      <w:b w:val="0"/>
                      <w:i w:val="1"/>
                      <w:color w:val="000000"/>
                      <w:rtl w:val="0"/>
                    </w:rPr>
                    <w:t xml:space="preserve">Plan de comidas</w:t>
                  </w:r>
                </w:p>
                <w:p w:rsidR="00000000" w:rsidDel="00000000" w:rsidP="00000000" w:rsidRDefault="00000000" w:rsidRPr="00000000" w14:paraId="0000006C">
                  <w:pPr>
                    <w:numPr>
                      <w:ilvl w:val="0"/>
                      <w:numId w:val="17"/>
                    </w:numPr>
                    <w:pBdr>
                      <w:top w:space="0" w:sz="0" w:val="nil"/>
                      <w:left w:space="0" w:sz="0" w:val="nil"/>
                      <w:bottom w:space="0" w:sz="0" w:val="nil"/>
                      <w:right w:space="0" w:sz="0" w:val="nil"/>
                      <w:between w:space="0" w:sz="0" w:val="nil"/>
                    </w:pBdr>
                    <w:ind w:left="720" w:hanging="360"/>
                    <w:rPr>
                      <w:b w:val="0"/>
                      <w:i w:val="1"/>
                      <w:color w:val="000000"/>
                    </w:rPr>
                  </w:pPr>
                  <w:r w:rsidDel="00000000" w:rsidR="00000000" w:rsidRPr="00000000">
                    <w:rPr>
                      <w:b w:val="0"/>
                      <w:i w:val="1"/>
                      <w:color w:val="000000"/>
                      <w:rtl w:val="0"/>
                    </w:rPr>
                    <w:t xml:space="preserve">Descuentos</w:t>
                  </w:r>
                </w:p>
                <w:p w:rsidR="00000000" w:rsidDel="00000000" w:rsidP="00000000" w:rsidRDefault="00000000" w:rsidRPr="00000000" w14:paraId="0000006D">
                  <w:pPr>
                    <w:numPr>
                      <w:ilvl w:val="0"/>
                      <w:numId w:val="17"/>
                    </w:numPr>
                    <w:pBdr>
                      <w:top w:space="0" w:sz="0" w:val="nil"/>
                      <w:left w:space="0" w:sz="0" w:val="nil"/>
                      <w:bottom w:space="0" w:sz="0" w:val="nil"/>
                      <w:right w:space="0" w:sz="0" w:val="nil"/>
                      <w:between w:space="0" w:sz="0" w:val="nil"/>
                    </w:pBdr>
                    <w:ind w:left="720" w:hanging="360"/>
                    <w:rPr>
                      <w:b w:val="0"/>
                      <w:i w:val="1"/>
                      <w:color w:val="000000"/>
                    </w:rPr>
                  </w:pPr>
                  <w:r w:rsidDel="00000000" w:rsidR="00000000" w:rsidRPr="00000000">
                    <w:rPr>
                      <w:b w:val="0"/>
                      <w:i w:val="1"/>
                      <w:color w:val="000000"/>
                      <w:rtl w:val="0"/>
                    </w:rPr>
                    <w:t xml:space="preserve">Cliente individual o grupal</w:t>
                  </w:r>
                </w:p>
              </w:tc>
            </w:tr>
          </w:tbl>
          <w:p w:rsidR="00000000" w:rsidDel="00000000" w:rsidP="00000000" w:rsidRDefault="00000000" w:rsidRPr="00000000" w14:paraId="0000006E">
            <w:pPr>
              <w:rPr/>
            </w:pP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8"/>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71">
            <w:pPr>
              <w:pStyle w:val="Heading2"/>
              <w:rPr/>
            </w:pPr>
            <w:bookmarkStart w:colFirst="0" w:colLast="0" w:name="_heading=h.1fob9te" w:id="1"/>
            <w:bookmarkEnd w:id="1"/>
            <w:r w:rsidDel="00000000" w:rsidR="00000000" w:rsidRPr="00000000">
              <w:rPr>
                <w:rtl w:val="0"/>
              </w:rPr>
              <w:t xml:space="preserve">Meal Plans</w:t>
            </w:r>
          </w:p>
          <w:p w:rsidR="00000000" w:rsidDel="00000000" w:rsidP="00000000" w:rsidRDefault="00000000" w:rsidRPr="00000000" w14:paraId="00000072">
            <w:pPr>
              <w:rPr>
                <w:b w:val="0"/>
              </w:rPr>
            </w:pPr>
            <w:r w:rsidDel="00000000" w:rsidR="00000000" w:rsidRPr="00000000">
              <w:rPr>
                <w:b w:val="0"/>
                <w:rtl w:val="0"/>
              </w:rPr>
              <w:t xml:space="preserve">Hotels offer plans </w:t>
            </w:r>
            <w:r w:rsidDel="00000000" w:rsidR="00000000" w:rsidRPr="00000000">
              <w:rPr>
                <w:b w:val="0"/>
                <w:rtl w:val="0"/>
              </w:rPr>
              <w:t xml:space="preserve">beside to the</w:t>
            </w:r>
            <w:r w:rsidDel="00000000" w:rsidR="00000000" w:rsidRPr="00000000">
              <w:rPr>
                <w:b w:val="0"/>
                <w:rtl w:val="0"/>
              </w:rPr>
              <w:t xml:space="preserve"> accommodation, with the purpose of promoting the second line of the hotel industry, which is the sale of food and beverage services.</w:t>
            </w:r>
          </w:p>
          <w:p w:rsidR="00000000" w:rsidDel="00000000" w:rsidP="00000000" w:rsidRDefault="00000000" w:rsidRPr="00000000" w14:paraId="00000073">
            <w:pPr>
              <w:rPr>
                <w:b w:val="0"/>
              </w:rPr>
            </w:pPr>
            <w:r w:rsidDel="00000000" w:rsidR="00000000" w:rsidRPr="00000000">
              <w:rPr>
                <w:rtl w:val="0"/>
              </w:rPr>
            </w:r>
          </w:p>
          <w:p w:rsidR="00000000" w:rsidDel="00000000" w:rsidP="00000000" w:rsidRDefault="00000000" w:rsidRPr="00000000" w14:paraId="00000074">
            <w:pPr>
              <w:rPr>
                <w:b w:val="0"/>
              </w:rPr>
            </w:pPr>
            <w:r w:rsidDel="00000000" w:rsidR="00000000" w:rsidRPr="00000000">
              <w:rPr>
                <w:b w:val="0"/>
                <w:rtl w:val="0"/>
              </w:rPr>
              <w:t xml:space="preserve">Generally, hotels offer the client several plans that are determined by the basic price of the room and the most suitable food option for the client.</w:t>
            </w:r>
          </w:p>
          <w:p w:rsidR="00000000" w:rsidDel="00000000" w:rsidP="00000000" w:rsidRDefault="00000000" w:rsidRPr="00000000" w14:paraId="00000075">
            <w:pPr>
              <w:rPr>
                <w:b w:val="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720" w:firstLine="0"/>
              <w:rPr>
                <w:b w:val="0"/>
                <w:color w:val="000000"/>
              </w:rPr>
            </w:pPr>
            <w:r w:rsidDel="00000000" w:rsidR="00000000" w:rsidRPr="00000000">
              <w:rPr>
                <w:rtl w:val="0"/>
              </w:rPr>
            </w:r>
          </w:p>
        </w:tc>
        <w:tc>
          <w:tcPr/>
          <w:p w:rsidR="00000000" w:rsidDel="00000000" w:rsidP="00000000" w:rsidRDefault="00000000" w:rsidRPr="00000000" w14:paraId="00000077">
            <w:pPr>
              <w:rPr>
                <w:i w:val="1"/>
              </w:rPr>
            </w:pPr>
            <w:r w:rsidDel="00000000" w:rsidR="00000000" w:rsidRPr="00000000">
              <w:rPr>
                <w:i w:val="1"/>
                <w:rtl w:val="0"/>
              </w:rPr>
              <w:t xml:space="preserve">Planes de alimentación</w:t>
            </w:r>
          </w:p>
          <w:p w:rsidR="00000000" w:rsidDel="00000000" w:rsidP="00000000" w:rsidRDefault="00000000" w:rsidRPr="00000000" w14:paraId="00000078">
            <w:pPr>
              <w:rPr>
                <w:b w:val="0"/>
                <w:i w:val="1"/>
              </w:rPr>
            </w:pPr>
            <w:r w:rsidDel="00000000" w:rsidR="00000000" w:rsidRPr="00000000">
              <w:rPr>
                <w:b w:val="0"/>
                <w:i w:val="1"/>
                <w:rtl w:val="0"/>
              </w:rPr>
              <w:t xml:space="preserve">Los hoteles ofrecen planes junto al alojamiento con el propósito de promover el segundo renglón de la industria hotelera, que es la venta de servicios de alimentos y bebidas. </w:t>
            </w:r>
          </w:p>
          <w:p w:rsidR="00000000" w:rsidDel="00000000" w:rsidP="00000000" w:rsidRDefault="00000000" w:rsidRPr="00000000" w14:paraId="00000079">
            <w:pPr>
              <w:rPr>
                <w:b w:val="0"/>
                <w:i w:val="1"/>
              </w:rPr>
            </w:pPr>
            <w:r w:rsidDel="00000000" w:rsidR="00000000" w:rsidRPr="00000000">
              <w:rPr>
                <w:rtl w:val="0"/>
              </w:rPr>
            </w:r>
          </w:p>
          <w:p w:rsidR="00000000" w:rsidDel="00000000" w:rsidP="00000000" w:rsidRDefault="00000000" w:rsidRPr="00000000" w14:paraId="0000007A">
            <w:pPr>
              <w:rPr>
                <w:b w:val="0"/>
                <w:i w:val="1"/>
              </w:rPr>
            </w:pPr>
            <w:r w:rsidDel="00000000" w:rsidR="00000000" w:rsidRPr="00000000">
              <w:rPr>
                <w:b w:val="0"/>
                <w:i w:val="1"/>
                <w:rtl w:val="0"/>
              </w:rPr>
              <w:t xml:space="preserve">Generalmente, los hoteles ponen a disposición del cliente varios planes, que están determinados por el precio básico de la habitación y la opción de alimentación más adecuada para el cliente.</w:t>
            </w:r>
          </w:p>
          <w:p w:rsidR="00000000" w:rsidDel="00000000" w:rsidP="00000000" w:rsidRDefault="00000000" w:rsidRPr="00000000" w14:paraId="0000007B">
            <w:pPr>
              <w:rPr>
                <w:b w:val="0"/>
                <w:i w:val="1"/>
              </w:rPr>
            </w:pPr>
            <w:r w:rsidDel="00000000" w:rsidR="00000000" w:rsidRPr="00000000">
              <w:rPr>
                <w:rtl w:val="0"/>
              </w:rPr>
            </w:r>
          </w:p>
          <w:p w:rsidR="00000000" w:rsidDel="00000000" w:rsidP="00000000" w:rsidRDefault="00000000" w:rsidRPr="00000000" w14:paraId="0000007C">
            <w:pPr>
              <w:rPr>
                <w:b w:val="0"/>
              </w:rPr>
            </w:pP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0" distT="0" distL="0" distR="0">
            <wp:extent cx="6333081" cy="800354"/>
            <wp:effectExtent b="0" l="0" r="0" t="0"/>
            <wp:docPr descr="Interfaz de usuario gráfica&#10;&#10;Descripción generada automáticamente con confianza baja" id="111" name="image9.png"/>
            <a:graphic>
              <a:graphicData uri="http://schemas.openxmlformats.org/drawingml/2006/picture">
                <pic:pic>
                  <pic:nvPicPr>
                    <pic:cNvPr descr="Interfaz de usuario gráfica&#10;&#10;Descripción generada automáticamente con confianza baja" id="0" name="image9.png"/>
                    <pic:cNvPicPr preferRelativeResize="0"/>
                  </pic:nvPicPr>
                  <pic:blipFill>
                    <a:blip r:embed="rId12"/>
                    <a:srcRect b="0" l="0" r="0" t="0"/>
                    <a:stretch>
                      <a:fillRect/>
                    </a:stretch>
                  </pic:blipFill>
                  <pic:spPr>
                    <a:xfrm>
                      <a:off x="0" y="0"/>
                      <a:ext cx="6333081" cy="800354"/>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tbl>
      <w:tblPr>
        <w:tblStyle w:val="Table9"/>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82">
            <w:pPr>
              <w:pStyle w:val="Heading2"/>
              <w:ind w:left="735" w:firstLine="1393"/>
              <w:rPr/>
            </w:pPr>
            <w:bookmarkStart w:colFirst="0" w:colLast="0" w:name="_heading=h.3znysh7" w:id="2"/>
            <w:bookmarkEnd w:id="2"/>
            <w:r w:rsidDel="00000000" w:rsidR="00000000" w:rsidRPr="00000000">
              <w:rPr>
                <w:rtl w:val="0"/>
              </w:rPr>
              <w:t xml:space="preserve">Discounts</w:t>
            </w:r>
          </w:p>
          <w:p w:rsidR="00000000" w:rsidDel="00000000" w:rsidP="00000000" w:rsidRDefault="00000000" w:rsidRPr="00000000" w14:paraId="00000083">
            <w:pPr>
              <w:rPr/>
            </w:pPr>
            <w:r w:rsidDel="00000000" w:rsidR="00000000" w:rsidRPr="00000000">
              <w:rPr>
                <w:rtl w:val="0"/>
              </w:rPr>
              <w:t xml:space="preserve">Discounts are a way of promotion. Through this practice, among other things, the hotels can:</w:t>
            </w:r>
          </w:p>
          <w:p w:rsidR="00000000" w:rsidDel="00000000" w:rsidP="00000000" w:rsidRDefault="00000000" w:rsidRPr="00000000" w14:paraId="00000084">
            <w:pPr>
              <w:numPr>
                <w:ilvl w:val="0"/>
                <w:numId w:val="8"/>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color w:val="000000"/>
                <w:rtl w:val="0"/>
              </w:rPr>
              <w:t xml:space="preserve">Promote the brand</w:t>
            </w:r>
          </w:p>
          <w:p w:rsidR="00000000" w:rsidDel="00000000" w:rsidP="00000000" w:rsidRDefault="00000000" w:rsidRPr="00000000" w14:paraId="00000085">
            <w:pPr>
              <w:numPr>
                <w:ilvl w:val="0"/>
                <w:numId w:val="8"/>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color w:val="000000"/>
                <w:rtl w:val="0"/>
              </w:rPr>
              <w:t xml:space="preserve">Increase the frequency of purchase</w:t>
            </w:r>
          </w:p>
          <w:p w:rsidR="00000000" w:rsidDel="00000000" w:rsidP="00000000" w:rsidRDefault="00000000" w:rsidRPr="00000000" w14:paraId="00000086">
            <w:pPr>
              <w:numPr>
                <w:ilvl w:val="0"/>
                <w:numId w:val="8"/>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color w:val="000000"/>
                <w:rtl w:val="0"/>
              </w:rPr>
              <w:t xml:space="preserve">Increase sales at certain times</w:t>
            </w:r>
          </w:p>
          <w:p w:rsidR="00000000" w:rsidDel="00000000" w:rsidP="00000000" w:rsidRDefault="00000000" w:rsidRPr="00000000" w14:paraId="00000087">
            <w:pPr>
              <w:numPr>
                <w:ilvl w:val="0"/>
                <w:numId w:val="8"/>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color w:val="000000"/>
                <w:rtl w:val="0"/>
              </w:rPr>
              <w:t xml:space="preserve">Increase revenue at peak times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Normally, to access a discount, the client must comply with some rules, which are known as "Terms and conditions".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In the market you can find different types of discounts: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9"/>
              </w:numPr>
              <w:pBdr>
                <w:top w:space="0" w:sz="0" w:val="nil"/>
                <w:left w:space="0" w:sz="0" w:val="nil"/>
                <w:bottom w:space="0" w:sz="0" w:val="nil"/>
                <w:right w:space="0" w:sz="0" w:val="nil"/>
                <w:between w:space="0" w:sz="0" w:val="nil"/>
              </w:pBdr>
              <w:ind w:left="720" w:hanging="360"/>
              <w:rPr>
                <w:color w:val="000000"/>
              </w:rPr>
            </w:pPr>
            <w:r w:rsidDel="00000000" w:rsidR="00000000" w:rsidRPr="00000000">
              <w:rPr>
                <w:b w:val="0"/>
                <w:color w:val="000000"/>
                <w:rtl w:val="0"/>
              </w:rPr>
              <w:t xml:space="preserve">Promotional codes: These are codes made up of numbers or letters and that when applied to payment generate a reduction in value. Example: </w:t>
            </w:r>
            <w:r w:rsidDel="00000000" w:rsidR="00000000" w:rsidRPr="00000000">
              <w:rPr>
                <w:color w:val="000000"/>
                <w:rtl w:val="0"/>
              </w:rPr>
              <w:t xml:space="preserve">"GET10". </w:t>
            </w:r>
            <w:r w:rsidDel="00000000" w:rsidR="00000000" w:rsidRPr="00000000">
              <w:rPr>
                <w:b w:val="0"/>
                <w:color w:val="000000"/>
                <w:rtl w:val="0"/>
              </w:rPr>
              <w:t xml:space="preserve">The </w:t>
            </w:r>
            <w:r w:rsidDel="00000000" w:rsidR="00000000" w:rsidRPr="00000000">
              <w:rPr>
                <w:b w:val="0"/>
                <w:color w:val="000000"/>
                <w:rtl w:val="0"/>
              </w:rPr>
              <w:t xml:space="preserve">instruction</w:t>
            </w:r>
            <w:r w:rsidDel="00000000" w:rsidR="00000000" w:rsidRPr="00000000">
              <w:rPr>
                <w:b w:val="0"/>
                <w:color w:val="000000"/>
                <w:rtl w:val="0"/>
              </w:rPr>
              <w:t xml:space="preserve"> would show something like:</w:t>
            </w:r>
            <w:r w:rsidDel="00000000" w:rsidR="00000000" w:rsidRPr="00000000">
              <w:rPr>
                <w:color w:val="000000"/>
                <w:rtl w:val="0"/>
              </w:rPr>
              <w:t xml:space="preserve"> "By entering the code, get a 10% discount on selected items."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9"/>
              </w:numPr>
              <w:pBdr>
                <w:top w:space="0" w:sz="0" w:val="nil"/>
                <w:left w:space="0" w:sz="0" w:val="nil"/>
                <w:bottom w:space="0" w:sz="0" w:val="nil"/>
                <w:right w:space="0" w:sz="0" w:val="nil"/>
                <w:between w:space="0" w:sz="0" w:val="nil"/>
              </w:pBdr>
              <w:ind w:left="720" w:hanging="360"/>
              <w:rPr>
                <w:color w:val="000000"/>
              </w:rPr>
            </w:pPr>
            <w:r w:rsidDel="00000000" w:rsidR="00000000" w:rsidRPr="00000000">
              <w:rPr>
                <w:b w:val="0"/>
                <w:color w:val="000000"/>
                <w:rtl w:val="0"/>
              </w:rPr>
              <w:t xml:space="preserve">Discount plans: Here the discount promotes packaged products: </w:t>
            </w:r>
            <w:r w:rsidDel="00000000" w:rsidR="00000000" w:rsidRPr="00000000">
              <w:rPr>
                <w:color w:val="000000"/>
                <w:rtl w:val="0"/>
              </w:rPr>
              <w:t xml:space="preserve">Stay 3 nights x $300 and get all meals for free.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9"/>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color w:val="000000"/>
                <w:rtl w:val="0"/>
              </w:rPr>
              <w:t xml:space="preserve">Discounts on nights: This type of discount is intended to increase occupancy on dates with low demand:  </w:t>
            </w:r>
            <w:r w:rsidDel="00000000" w:rsidR="00000000" w:rsidRPr="00000000">
              <w:rPr>
                <w:color w:val="000000"/>
                <w:rtl w:val="0"/>
              </w:rPr>
              <w:t xml:space="preserve">Pay 3 nights’ accommodation and get the fourth night for free</w:t>
            </w:r>
            <w:r w:rsidDel="00000000" w:rsidR="00000000" w:rsidRPr="00000000">
              <w:rPr>
                <w:b w:val="0"/>
                <w:color w:val="000000"/>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9"/>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color w:val="000000"/>
                <w:rtl w:val="0"/>
              </w:rPr>
              <w:t xml:space="preserve">Direct discounts: This type of discount uses the strategy of showing the discount and the original price crossed out, to give the customer the perception that they are benefiting. </w:t>
            </w:r>
            <w:r w:rsidDel="00000000" w:rsidR="00000000" w:rsidRPr="00000000">
              <w:rPr>
                <w:color w:val="000000"/>
                <w:rtl w:val="0"/>
              </w:rPr>
              <w:t xml:space="preserve">Before </w:t>
            </w:r>
            <w:r w:rsidDel="00000000" w:rsidR="00000000" w:rsidRPr="00000000">
              <w:rPr>
                <w:strike w:val="1"/>
                <w:color w:val="000000"/>
                <w:rtl w:val="0"/>
              </w:rPr>
              <w:t xml:space="preserve">$250,000</w:t>
            </w:r>
            <w:r w:rsidDel="00000000" w:rsidR="00000000" w:rsidRPr="00000000">
              <w:rPr>
                <w:color w:val="000000"/>
                <w:rtl w:val="0"/>
              </w:rPr>
              <w:t xml:space="preserve"> - Today $187,500. Save 25%</w:t>
            </w:r>
            <w:r w:rsidDel="00000000" w:rsidR="00000000" w:rsidRPr="00000000">
              <w:rPr>
                <w:b w:val="0"/>
                <w:color w:val="000000"/>
                <w:rtl w:val="0"/>
              </w:rPr>
              <w:t xml:space="preserve">.</w:t>
            </w:r>
          </w:p>
        </w:tc>
        <w:tc>
          <w:tcPr/>
          <w:p w:rsidR="00000000" w:rsidDel="00000000" w:rsidP="00000000" w:rsidRDefault="00000000" w:rsidRPr="00000000" w14:paraId="00000094">
            <w:pPr>
              <w:rPr>
                <w:i w:val="1"/>
              </w:rPr>
            </w:pPr>
            <w:r w:rsidDel="00000000" w:rsidR="00000000" w:rsidRPr="00000000">
              <w:rPr>
                <w:i w:val="1"/>
                <w:rtl w:val="0"/>
              </w:rPr>
              <w:t xml:space="preserve">Descuentos</w:t>
            </w:r>
          </w:p>
          <w:p w:rsidR="00000000" w:rsidDel="00000000" w:rsidP="00000000" w:rsidRDefault="00000000" w:rsidRPr="00000000" w14:paraId="00000095">
            <w:pPr>
              <w:rPr>
                <w:i w:val="1"/>
              </w:rPr>
            </w:pPr>
            <w:r w:rsidDel="00000000" w:rsidR="00000000" w:rsidRPr="00000000">
              <w:rPr>
                <w:i w:val="1"/>
                <w:rtl w:val="0"/>
              </w:rPr>
              <w:t xml:space="preserve">Los descuentos son una forma de promoción. Por medio de esta práctica, se logra, entre otras cosas:</w:t>
            </w:r>
          </w:p>
          <w:p w:rsidR="00000000" w:rsidDel="00000000" w:rsidP="00000000" w:rsidRDefault="00000000" w:rsidRPr="00000000" w14:paraId="00000096">
            <w:pPr>
              <w:numPr>
                <w:ilvl w:val="0"/>
                <w:numId w:val="19"/>
              </w:numPr>
              <w:pBdr>
                <w:top w:space="0" w:sz="0" w:val="nil"/>
                <w:left w:space="0" w:sz="0" w:val="nil"/>
                <w:bottom w:space="0" w:sz="0" w:val="nil"/>
                <w:right w:space="0" w:sz="0" w:val="nil"/>
                <w:between w:space="0" w:sz="0" w:val="nil"/>
              </w:pBdr>
              <w:ind w:left="720" w:hanging="360"/>
              <w:rPr>
                <w:b w:val="0"/>
                <w:i w:val="1"/>
                <w:color w:val="000000"/>
              </w:rPr>
            </w:pPr>
            <w:r w:rsidDel="00000000" w:rsidR="00000000" w:rsidRPr="00000000">
              <w:rPr>
                <w:b w:val="0"/>
                <w:i w:val="1"/>
                <w:color w:val="000000"/>
                <w:rtl w:val="0"/>
              </w:rPr>
              <w:t xml:space="preserve">Promover la marca</w:t>
            </w:r>
          </w:p>
          <w:p w:rsidR="00000000" w:rsidDel="00000000" w:rsidP="00000000" w:rsidRDefault="00000000" w:rsidRPr="00000000" w14:paraId="00000097">
            <w:pPr>
              <w:numPr>
                <w:ilvl w:val="0"/>
                <w:numId w:val="19"/>
              </w:numPr>
              <w:pBdr>
                <w:top w:space="0" w:sz="0" w:val="nil"/>
                <w:left w:space="0" w:sz="0" w:val="nil"/>
                <w:bottom w:space="0" w:sz="0" w:val="nil"/>
                <w:right w:space="0" w:sz="0" w:val="nil"/>
                <w:between w:space="0" w:sz="0" w:val="nil"/>
              </w:pBdr>
              <w:ind w:left="720" w:hanging="360"/>
              <w:rPr>
                <w:b w:val="0"/>
                <w:i w:val="1"/>
                <w:color w:val="000000"/>
              </w:rPr>
            </w:pPr>
            <w:r w:rsidDel="00000000" w:rsidR="00000000" w:rsidRPr="00000000">
              <w:rPr>
                <w:b w:val="0"/>
                <w:i w:val="1"/>
                <w:color w:val="000000"/>
                <w:rtl w:val="0"/>
              </w:rPr>
              <w:t xml:space="preserve">Aumentar la frecuencia de compra</w:t>
            </w:r>
          </w:p>
          <w:p w:rsidR="00000000" w:rsidDel="00000000" w:rsidP="00000000" w:rsidRDefault="00000000" w:rsidRPr="00000000" w14:paraId="00000098">
            <w:pPr>
              <w:numPr>
                <w:ilvl w:val="0"/>
                <w:numId w:val="19"/>
              </w:numPr>
              <w:pBdr>
                <w:top w:space="0" w:sz="0" w:val="nil"/>
                <w:left w:space="0" w:sz="0" w:val="nil"/>
                <w:bottom w:space="0" w:sz="0" w:val="nil"/>
                <w:right w:space="0" w:sz="0" w:val="nil"/>
                <w:between w:space="0" w:sz="0" w:val="nil"/>
              </w:pBdr>
              <w:ind w:left="720" w:hanging="360"/>
              <w:rPr>
                <w:b w:val="0"/>
                <w:i w:val="1"/>
                <w:color w:val="000000"/>
              </w:rPr>
            </w:pPr>
            <w:r w:rsidDel="00000000" w:rsidR="00000000" w:rsidRPr="00000000">
              <w:rPr>
                <w:b w:val="0"/>
                <w:i w:val="1"/>
                <w:color w:val="000000"/>
                <w:rtl w:val="0"/>
              </w:rPr>
              <w:t xml:space="preserve">Aumentar las ventas en momentos determinados</w:t>
            </w:r>
          </w:p>
          <w:p w:rsidR="00000000" w:rsidDel="00000000" w:rsidP="00000000" w:rsidRDefault="00000000" w:rsidRPr="00000000" w14:paraId="00000099">
            <w:pPr>
              <w:numPr>
                <w:ilvl w:val="0"/>
                <w:numId w:val="19"/>
              </w:numPr>
              <w:pBdr>
                <w:top w:space="0" w:sz="0" w:val="nil"/>
                <w:left w:space="0" w:sz="0" w:val="nil"/>
                <w:bottom w:space="0" w:sz="0" w:val="nil"/>
                <w:right w:space="0" w:sz="0" w:val="nil"/>
                <w:between w:space="0" w:sz="0" w:val="nil"/>
              </w:pBdr>
              <w:ind w:left="720" w:hanging="360"/>
              <w:rPr>
                <w:b w:val="0"/>
                <w:i w:val="1"/>
                <w:color w:val="000000"/>
              </w:rPr>
            </w:pPr>
            <w:r w:rsidDel="00000000" w:rsidR="00000000" w:rsidRPr="00000000">
              <w:rPr>
                <w:b w:val="0"/>
                <w:i w:val="1"/>
                <w:color w:val="000000"/>
                <w:rtl w:val="0"/>
              </w:rPr>
              <w:t xml:space="preserve">Aumentar los ingresos en los momentos pico</w:t>
            </w:r>
          </w:p>
          <w:p w:rsidR="00000000" w:rsidDel="00000000" w:rsidP="00000000" w:rsidRDefault="00000000" w:rsidRPr="00000000" w14:paraId="0000009A">
            <w:pPr>
              <w:rPr>
                <w:i w:val="1"/>
              </w:rPr>
            </w:pPr>
            <w:r w:rsidDel="00000000" w:rsidR="00000000" w:rsidRPr="00000000">
              <w:rPr>
                <w:rtl w:val="0"/>
              </w:rPr>
            </w:r>
          </w:p>
          <w:p w:rsidR="00000000" w:rsidDel="00000000" w:rsidP="00000000" w:rsidRDefault="00000000" w:rsidRPr="00000000" w14:paraId="0000009B">
            <w:pPr>
              <w:rPr>
                <w:i w:val="1"/>
              </w:rPr>
            </w:pPr>
            <w:r w:rsidDel="00000000" w:rsidR="00000000" w:rsidRPr="00000000">
              <w:rPr>
                <w:i w:val="1"/>
                <w:rtl w:val="0"/>
              </w:rPr>
              <w:t xml:space="preserve">Normalmente, para acceder a un descuento, el cliente debe cumplir unas reglas, que se conocen como “Términos y condiciones”. </w:t>
            </w:r>
          </w:p>
          <w:p w:rsidR="00000000" w:rsidDel="00000000" w:rsidP="00000000" w:rsidRDefault="00000000" w:rsidRPr="00000000" w14:paraId="0000009C">
            <w:pPr>
              <w:rPr>
                <w:i w:val="1"/>
              </w:rPr>
            </w:pPr>
            <w:r w:rsidDel="00000000" w:rsidR="00000000" w:rsidRPr="00000000">
              <w:rPr>
                <w:rtl w:val="0"/>
              </w:rPr>
            </w:r>
          </w:p>
          <w:p w:rsidR="00000000" w:rsidDel="00000000" w:rsidP="00000000" w:rsidRDefault="00000000" w:rsidRPr="00000000" w14:paraId="0000009D">
            <w:pPr>
              <w:rPr>
                <w:i w:val="1"/>
              </w:rPr>
            </w:pPr>
            <w:r w:rsidDel="00000000" w:rsidR="00000000" w:rsidRPr="00000000">
              <w:rPr>
                <w:i w:val="1"/>
                <w:rtl w:val="0"/>
              </w:rPr>
              <w:t xml:space="preserve">En el mercado, se pueden encontrar diferentes tipos de descuentos:</w:t>
            </w:r>
          </w:p>
          <w:p w:rsidR="00000000" w:rsidDel="00000000" w:rsidP="00000000" w:rsidRDefault="00000000" w:rsidRPr="00000000" w14:paraId="0000009E">
            <w:pPr>
              <w:rPr>
                <w:i w:val="1"/>
              </w:rPr>
            </w:pPr>
            <w:r w:rsidDel="00000000" w:rsidR="00000000" w:rsidRPr="00000000">
              <w:rPr>
                <w:rtl w:val="0"/>
              </w:rPr>
            </w:r>
          </w:p>
          <w:p w:rsidR="00000000" w:rsidDel="00000000" w:rsidP="00000000" w:rsidRDefault="00000000" w:rsidRPr="00000000" w14:paraId="0000009F">
            <w:pPr>
              <w:numPr>
                <w:ilvl w:val="0"/>
                <w:numId w:val="2"/>
              </w:numPr>
              <w:pBdr>
                <w:top w:space="0" w:sz="0" w:val="nil"/>
                <w:left w:space="0" w:sz="0" w:val="nil"/>
                <w:bottom w:space="0" w:sz="0" w:val="nil"/>
                <w:right w:space="0" w:sz="0" w:val="nil"/>
                <w:between w:space="0" w:sz="0" w:val="nil"/>
              </w:pBdr>
              <w:ind w:left="720" w:hanging="360"/>
              <w:rPr>
                <w:b w:val="0"/>
                <w:i w:val="1"/>
                <w:color w:val="000000"/>
              </w:rPr>
            </w:pPr>
            <w:r w:rsidDel="00000000" w:rsidR="00000000" w:rsidRPr="00000000">
              <w:rPr>
                <w:b w:val="0"/>
                <w:i w:val="1"/>
                <w:color w:val="000000"/>
                <w:rtl w:val="0"/>
              </w:rPr>
              <w:t xml:space="preserve">Códigos promocionales: Estos son códigos compuestos por números o letras y que, al aplicarse al pago, generan una reducción del valor. Ejemplo: “</w:t>
            </w:r>
            <w:r w:rsidDel="00000000" w:rsidR="00000000" w:rsidRPr="00000000">
              <w:rPr>
                <w:b w:val="0"/>
                <w:i w:val="1"/>
                <w:color w:val="000000"/>
                <w:rtl w:val="0"/>
              </w:rPr>
              <w:t xml:space="preserve">GET10</w:t>
            </w:r>
            <w:r w:rsidDel="00000000" w:rsidR="00000000" w:rsidRPr="00000000">
              <w:rPr>
                <w:b w:val="0"/>
                <w:i w:val="1"/>
                <w:color w:val="000000"/>
                <w:rtl w:val="0"/>
              </w:rPr>
              <w:t xml:space="preserve">”. La instrucción mostraría algo como: “Al ingresar el código, obtenga un 10% de descuento en artículos seleccionados”.</w:t>
            </w:r>
          </w:p>
          <w:p w:rsidR="00000000" w:rsidDel="00000000" w:rsidP="00000000" w:rsidRDefault="00000000" w:rsidRPr="00000000" w14:paraId="000000A0">
            <w:pPr>
              <w:rPr>
                <w:i w:val="1"/>
              </w:rPr>
            </w:pPr>
            <w:r w:rsidDel="00000000" w:rsidR="00000000" w:rsidRPr="00000000">
              <w:rPr>
                <w:rtl w:val="0"/>
              </w:rPr>
            </w:r>
          </w:p>
          <w:p w:rsidR="00000000" w:rsidDel="00000000" w:rsidP="00000000" w:rsidRDefault="00000000" w:rsidRPr="00000000" w14:paraId="000000A1">
            <w:pPr>
              <w:numPr>
                <w:ilvl w:val="0"/>
                <w:numId w:val="2"/>
              </w:numPr>
              <w:pBdr>
                <w:top w:space="0" w:sz="0" w:val="nil"/>
                <w:left w:space="0" w:sz="0" w:val="nil"/>
                <w:bottom w:space="0" w:sz="0" w:val="nil"/>
                <w:right w:space="0" w:sz="0" w:val="nil"/>
                <w:between w:space="0" w:sz="0" w:val="nil"/>
              </w:pBdr>
              <w:ind w:left="720" w:hanging="360"/>
              <w:rPr>
                <w:b w:val="0"/>
                <w:i w:val="1"/>
                <w:color w:val="000000"/>
              </w:rPr>
            </w:pPr>
            <w:r w:rsidDel="00000000" w:rsidR="00000000" w:rsidRPr="00000000">
              <w:rPr>
                <w:b w:val="0"/>
                <w:i w:val="1"/>
                <w:color w:val="000000"/>
                <w:rtl w:val="0"/>
              </w:rPr>
              <w:t xml:space="preserve">Planes con descuento: Aquí el descuento promueve productos empaquetados: Alójese 3 noches x $300 y obtenga todas las comidas gratis.</w:t>
            </w:r>
          </w:p>
          <w:p w:rsidR="00000000" w:rsidDel="00000000" w:rsidP="00000000" w:rsidRDefault="00000000" w:rsidRPr="00000000" w14:paraId="000000A2">
            <w:pPr>
              <w:rPr>
                <w:i w:val="1"/>
              </w:rPr>
            </w:pPr>
            <w:r w:rsidDel="00000000" w:rsidR="00000000" w:rsidRPr="00000000">
              <w:rPr>
                <w:rtl w:val="0"/>
              </w:rPr>
            </w:r>
          </w:p>
          <w:p w:rsidR="00000000" w:rsidDel="00000000" w:rsidP="00000000" w:rsidRDefault="00000000" w:rsidRPr="00000000" w14:paraId="000000A3">
            <w:pPr>
              <w:numPr>
                <w:ilvl w:val="0"/>
                <w:numId w:val="2"/>
              </w:numPr>
              <w:pBdr>
                <w:top w:space="0" w:sz="0" w:val="nil"/>
                <w:left w:space="0" w:sz="0" w:val="nil"/>
                <w:bottom w:space="0" w:sz="0" w:val="nil"/>
                <w:right w:space="0" w:sz="0" w:val="nil"/>
                <w:between w:space="0" w:sz="0" w:val="nil"/>
              </w:pBdr>
              <w:ind w:left="720" w:hanging="360"/>
              <w:rPr>
                <w:b w:val="0"/>
                <w:i w:val="1"/>
                <w:color w:val="000000"/>
              </w:rPr>
            </w:pPr>
            <w:r w:rsidDel="00000000" w:rsidR="00000000" w:rsidRPr="00000000">
              <w:rPr>
                <w:b w:val="0"/>
                <w:i w:val="1"/>
                <w:color w:val="000000"/>
                <w:rtl w:val="0"/>
              </w:rPr>
              <w:t xml:space="preserve">Descuentos en noches: Este tipo de descuentos busca aumentar la ocupación en fechas con baja concurrencia. Pague 3 noches de alojamiento y obtenga la cuarta noche gratis.</w:t>
            </w:r>
          </w:p>
          <w:p w:rsidR="00000000" w:rsidDel="00000000" w:rsidP="00000000" w:rsidRDefault="00000000" w:rsidRPr="00000000" w14:paraId="000000A4">
            <w:pPr>
              <w:rPr>
                <w:i w:val="1"/>
              </w:rPr>
            </w:pPr>
            <w:r w:rsidDel="00000000" w:rsidR="00000000" w:rsidRPr="00000000">
              <w:rPr>
                <w:rtl w:val="0"/>
              </w:rPr>
            </w:r>
          </w:p>
          <w:p w:rsidR="00000000" w:rsidDel="00000000" w:rsidP="00000000" w:rsidRDefault="00000000" w:rsidRPr="00000000" w14:paraId="000000A5">
            <w:pPr>
              <w:numPr>
                <w:ilvl w:val="0"/>
                <w:numId w:val="2"/>
              </w:numPr>
              <w:pBdr>
                <w:top w:space="0" w:sz="0" w:val="nil"/>
                <w:left w:space="0" w:sz="0" w:val="nil"/>
                <w:bottom w:space="0" w:sz="0" w:val="nil"/>
                <w:right w:space="0" w:sz="0" w:val="nil"/>
                <w:between w:space="0" w:sz="0" w:val="nil"/>
              </w:pBdr>
              <w:ind w:left="720" w:hanging="360"/>
              <w:rPr>
                <w:b w:val="0"/>
                <w:i w:val="1"/>
                <w:color w:val="000000"/>
              </w:rPr>
            </w:pPr>
            <w:r w:rsidDel="00000000" w:rsidR="00000000" w:rsidRPr="00000000">
              <w:rPr>
                <w:b w:val="0"/>
                <w:i w:val="1"/>
                <w:color w:val="000000"/>
                <w:rtl w:val="0"/>
              </w:rPr>
              <w:t xml:space="preserve">Descuentos directos: Este tipo de descuentos usa la estrategia de mostrar el descuento y el precio original tachado, para dar la percepción al cliente de que se está beneficiando. Antes </w:t>
            </w:r>
            <w:r w:rsidDel="00000000" w:rsidR="00000000" w:rsidRPr="00000000">
              <w:rPr>
                <w:b w:val="0"/>
                <w:i w:val="1"/>
                <w:strike w:val="1"/>
                <w:color w:val="000000"/>
                <w:rtl w:val="0"/>
              </w:rPr>
              <w:t xml:space="preserve">$250.000</w:t>
            </w:r>
            <w:r w:rsidDel="00000000" w:rsidR="00000000" w:rsidRPr="00000000">
              <w:rPr>
                <w:b w:val="0"/>
                <w:i w:val="1"/>
                <w:color w:val="000000"/>
                <w:rtl w:val="0"/>
              </w:rPr>
              <w:t xml:space="preserve">   -   Hoy $187.500. Ahorre 25%. </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bl>
      <w:tblPr>
        <w:tblStyle w:val="Table10"/>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A9">
            <w:pPr>
              <w:pStyle w:val="Heading1"/>
              <w:numPr>
                <w:ilvl w:val="0"/>
                <w:numId w:val="23"/>
              </w:numPr>
              <w:ind w:left="720" w:hanging="360"/>
              <w:rPr>
                <w:b w:val="1"/>
              </w:rPr>
            </w:pPr>
            <w:bookmarkStart w:colFirst="0" w:colLast="0" w:name="_heading=h.2et92p0" w:id="3"/>
            <w:bookmarkEnd w:id="3"/>
            <w:r w:rsidDel="00000000" w:rsidR="00000000" w:rsidRPr="00000000">
              <w:rPr>
                <w:b w:val="1"/>
                <w:rtl w:val="0"/>
              </w:rPr>
              <w:t xml:space="preserve">Comparatives</w:t>
            </w:r>
          </w:p>
          <w:p w:rsidR="00000000" w:rsidDel="00000000" w:rsidP="00000000" w:rsidRDefault="00000000" w:rsidRPr="00000000" w14:paraId="000000AA">
            <w:pPr>
              <w:rPr>
                <w:b w:val="0"/>
              </w:rPr>
            </w:pPr>
            <w:r w:rsidDel="00000000" w:rsidR="00000000" w:rsidRPr="00000000">
              <w:rPr>
                <w:rtl w:val="0"/>
              </w:rPr>
            </w:r>
          </w:p>
          <w:p w:rsidR="00000000" w:rsidDel="00000000" w:rsidP="00000000" w:rsidRDefault="00000000" w:rsidRPr="00000000" w14:paraId="000000AB">
            <w:pPr>
              <w:rPr>
                <w:b w:val="0"/>
              </w:rPr>
            </w:pPr>
            <w:r w:rsidDel="00000000" w:rsidR="00000000" w:rsidRPr="00000000">
              <w:rPr>
                <w:b w:val="0"/>
                <w:rtl w:val="0"/>
              </w:rPr>
              <w:t xml:space="preserve">The comparative adjectives are used in English to highlight the differences between two objects that they modify.</w:t>
            </w:r>
          </w:p>
          <w:p w:rsidR="00000000" w:rsidDel="00000000" w:rsidP="00000000" w:rsidRDefault="00000000" w:rsidRPr="00000000" w14:paraId="000000AC">
            <w:pPr>
              <w:rPr>
                <w:b w:val="0"/>
              </w:rPr>
            </w:pPr>
            <w:r w:rsidDel="00000000" w:rsidR="00000000" w:rsidRPr="00000000">
              <w:rPr>
                <w:rtl w:val="0"/>
              </w:rPr>
            </w:r>
          </w:p>
          <w:p w:rsidR="00000000" w:rsidDel="00000000" w:rsidP="00000000" w:rsidRDefault="00000000" w:rsidRPr="00000000" w14:paraId="000000AD">
            <w:pPr>
              <w:rPr>
                <w:b w:val="0"/>
              </w:rPr>
            </w:pPr>
            <w:r w:rsidDel="00000000" w:rsidR="00000000" w:rsidRPr="00000000">
              <w:rPr>
                <w:b w:val="0"/>
                <w:rtl w:val="0"/>
              </w:rPr>
              <w:t xml:space="preserve">The grammatical structure to form the comparison is as follows:</w:t>
            </w:r>
          </w:p>
          <w:p w:rsidR="00000000" w:rsidDel="00000000" w:rsidP="00000000" w:rsidRDefault="00000000" w:rsidRPr="00000000" w14:paraId="000000AE">
            <w:pPr>
              <w:rPr>
                <w:b w:val="0"/>
              </w:rPr>
            </w:pPr>
            <w:r w:rsidDel="00000000" w:rsidR="00000000" w:rsidRPr="00000000">
              <w:rPr>
                <w:rtl w:val="0"/>
              </w:rPr>
            </w:r>
          </w:p>
          <w:p w:rsidR="00000000" w:rsidDel="00000000" w:rsidP="00000000" w:rsidRDefault="00000000" w:rsidRPr="00000000" w14:paraId="000000AF">
            <w:pPr>
              <w:rPr>
                <w:b w:val="0"/>
              </w:rPr>
            </w:pPr>
            <w:r w:rsidDel="00000000" w:rsidR="00000000" w:rsidRPr="00000000">
              <w:rPr>
                <w:b w:val="0"/>
                <w:rtl w:val="0"/>
              </w:rPr>
              <w:t xml:space="preserve">Subject + verb + comparative adjective + than + object</w:t>
            </w:r>
          </w:p>
          <w:p w:rsidR="00000000" w:rsidDel="00000000" w:rsidP="00000000" w:rsidRDefault="00000000" w:rsidRPr="00000000" w14:paraId="000000B0">
            <w:pPr>
              <w:rPr>
                <w:b w:val="0"/>
              </w:rPr>
            </w:pPr>
            <w:r w:rsidDel="00000000" w:rsidR="00000000" w:rsidRPr="00000000">
              <w:rPr>
                <w:rtl w:val="0"/>
              </w:rPr>
            </w:r>
          </w:p>
          <w:p w:rsidR="00000000" w:rsidDel="00000000" w:rsidP="00000000" w:rsidRDefault="00000000" w:rsidRPr="00000000" w14:paraId="000000B1">
            <w:pPr>
              <w:rPr>
                <w:b w:val="0"/>
              </w:rPr>
            </w:pPr>
            <w:r w:rsidDel="00000000" w:rsidR="00000000" w:rsidRPr="00000000">
              <w:rPr>
                <w:b w:val="0"/>
                <w:rtl w:val="0"/>
              </w:rPr>
              <w:t xml:space="preserve">Examples:</w:t>
            </w:r>
          </w:p>
          <w:p w:rsidR="00000000" w:rsidDel="00000000" w:rsidP="00000000" w:rsidRDefault="00000000" w:rsidRPr="00000000" w14:paraId="000000B2">
            <w:pPr>
              <w:rPr>
                <w:b w:val="0"/>
              </w:rPr>
            </w:pPr>
            <w:r w:rsidDel="00000000" w:rsidR="00000000" w:rsidRPr="00000000">
              <w:rPr>
                <w:b w:val="0"/>
                <w:rtl w:val="0"/>
              </w:rPr>
              <w:t xml:space="preserve">Pedro + is + faster + than + me.</w:t>
            </w:r>
          </w:p>
          <w:p w:rsidR="00000000" w:rsidDel="00000000" w:rsidP="00000000" w:rsidRDefault="00000000" w:rsidRPr="00000000" w14:paraId="000000B3">
            <w:pPr>
              <w:rPr>
                <w:b w:val="0"/>
              </w:rPr>
            </w:pPr>
            <w:r w:rsidDel="00000000" w:rsidR="00000000" w:rsidRPr="00000000">
              <w:rPr>
                <w:b w:val="0"/>
                <w:rtl w:val="0"/>
              </w:rPr>
              <w:t xml:space="preserve">His room + is + more comfortable + than yours.</w:t>
            </w:r>
          </w:p>
        </w:tc>
        <w:tc>
          <w:tcPr/>
          <w:p w:rsidR="00000000" w:rsidDel="00000000" w:rsidP="00000000" w:rsidRDefault="00000000" w:rsidRPr="00000000" w14:paraId="000000B4">
            <w:pPr>
              <w:pStyle w:val="Heading1"/>
              <w:numPr>
                <w:ilvl w:val="0"/>
                <w:numId w:val="16"/>
              </w:numPr>
              <w:ind w:left="720" w:hanging="360"/>
              <w:rPr>
                <w:b w:val="1"/>
                <w:i w:val="1"/>
              </w:rPr>
            </w:pPr>
            <w:r w:rsidDel="00000000" w:rsidR="00000000" w:rsidRPr="00000000">
              <w:rPr>
                <w:b w:val="1"/>
                <w:i w:val="1"/>
                <w:rtl w:val="0"/>
              </w:rPr>
              <w:t xml:space="preserve">Comparativos</w:t>
            </w:r>
          </w:p>
          <w:p w:rsidR="00000000" w:rsidDel="00000000" w:rsidP="00000000" w:rsidRDefault="00000000" w:rsidRPr="00000000" w14:paraId="000000B5">
            <w:pPr>
              <w:rPr>
                <w:b w:val="0"/>
                <w:i w:val="1"/>
              </w:rPr>
            </w:pPr>
            <w:r w:rsidDel="00000000" w:rsidR="00000000" w:rsidRPr="00000000">
              <w:rPr>
                <w:rtl w:val="0"/>
              </w:rPr>
            </w:r>
          </w:p>
          <w:p w:rsidR="00000000" w:rsidDel="00000000" w:rsidP="00000000" w:rsidRDefault="00000000" w:rsidRPr="00000000" w14:paraId="000000B6">
            <w:pPr>
              <w:rPr>
                <w:b w:val="0"/>
                <w:i w:val="1"/>
              </w:rPr>
            </w:pPr>
            <w:r w:rsidDel="00000000" w:rsidR="00000000" w:rsidRPr="00000000">
              <w:rPr>
                <w:b w:val="0"/>
                <w:i w:val="1"/>
                <w:rtl w:val="0"/>
              </w:rPr>
              <w:t xml:space="preserve">Los adjetivos comparativos se utilizan en inglés para resaltar las diferencias entre dos objetos a los que modifican.</w:t>
            </w:r>
          </w:p>
          <w:p w:rsidR="00000000" w:rsidDel="00000000" w:rsidP="00000000" w:rsidRDefault="00000000" w:rsidRPr="00000000" w14:paraId="000000B7">
            <w:pPr>
              <w:rPr>
                <w:b w:val="0"/>
                <w:i w:val="1"/>
              </w:rPr>
            </w:pPr>
            <w:r w:rsidDel="00000000" w:rsidR="00000000" w:rsidRPr="00000000">
              <w:rPr>
                <w:rtl w:val="0"/>
              </w:rPr>
            </w:r>
          </w:p>
          <w:p w:rsidR="00000000" w:rsidDel="00000000" w:rsidP="00000000" w:rsidRDefault="00000000" w:rsidRPr="00000000" w14:paraId="000000B8">
            <w:pPr>
              <w:rPr>
                <w:b w:val="0"/>
                <w:i w:val="1"/>
              </w:rPr>
            </w:pPr>
            <w:r w:rsidDel="00000000" w:rsidR="00000000" w:rsidRPr="00000000">
              <w:rPr>
                <w:b w:val="0"/>
                <w:i w:val="1"/>
                <w:rtl w:val="0"/>
              </w:rPr>
              <w:t xml:space="preserve">La estructura gramatical para formar la comparación es la siguiente:</w:t>
            </w:r>
          </w:p>
          <w:p w:rsidR="00000000" w:rsidDel="00000000" w:rsidP="00000000" w:rsidRDefault="00000000" w:rsidRPr="00000000" w14:paraId="000000B9">
            <w:pPr>
              <w:rPr>
                <w:b w:val="0"/>
                <w:i w:val="1"/>
              </w:rPr>
            </w:pPr>
            <w:r w:rsidDel="00000000" w:rsidR="00000000" w:rsidRPr="00000000">
              <w:rPr>
                <w:rtl w:val="0"/>
              </w:rPr>
            </w:r>
          </w:p>
          <w:p w:rsidR="00000000" w:rsidDel="00000000" w:rsidP="00000000" w:rsidRDefault="00000000" w:rsidRPr="00000000" w14:paraId="000000BA">
            <w:pPr>
              <w:rPr>
                <w:b w:val="0"/>
                <w:i w:val="1"/>
              </w:rPr>
            </w:pPr>
            <w:r w:rsidDel="00000000" w:rsidR="00000000" w:rsidRPr="00000000">
              <w:rPr>
                <w:b w:val="0"/>
                <w:i w:val="1"/>
                <w:rtl w:val="0"/>
              </w:rPr>
              <w:t xml:space="preserve">Sujeto + verbo + adjetivo comparativo + than + objeto</w:t>
            </w:r>
          </w:p>
          <w:p w:rsidR="00000000" w:rsidDel="00000000" w:rsidP="00000000" w:rsidRDefault="00000000" w:rsidRPr="00000000" w14:paraId="000000BB">
            <w:pPr>
              <w:rPr>
                <w:b w:val="0"/>
                <w:i w:val="1"/>
              </w:rPr>
            </w:pPr>
            <w:r w:rsidDel="00000000" w:rsidR="00000000" w:rsidRPr="00000000">
              <w:rPr>
                <w:rtl w:val="0"/>
              </w:rPr>
            </w:r>
          </w:p>
          <w:p w:rsidR="00000000" w:rsidDel="00000000" w:rsidP="00000000" w:rsidRDefault="00000000" w:rsidRPr="00000000" w14:paraId="000000BC">
            <w:pPr>
              <w:rPr>
                <w:b w:val="0"/>
                <w:i w:val="1"/>
              </w:rPr>
            </w:pPr>
            <w:r w:rsidDel="00000000" w:rsidR="00000000" w:rsidRPr="00000000">
              <w:rPr>
                <w:b w:val="0"/>
                <w:i w:val="1"/>
                <w:rtl w:val="0"/>
              </w:rPr>
              <w:t xml:space="preserve">Ejemplos: </w:t>
            </w:r>
          </w:p>
          <w:p w:rsidR="00000000" w:rsidDel="00000000" w:rsidP="00000000" w:rsidRDefault="00000000" w:rsidRPr="00000000" w14:paraId="000000BD">
            <w:pPr>
              <w:rPr>
                <w:b w:val="0"/>
                <w:i w:val="1"/>
              </w:rPr>
            </w:pPr>
            <w:r w:rsidDel="00000000" w:rsidR="00000000" w:rsidRPr="00000000">
              <w:rPr>
                <w:b w:val="0"/>
                <w:i w:val="1"/>
                <w:rtl w:val="0"/>
              </w:rPr>
              <w:t xml:space="preserve">Pedro + es</w:t>
            </w:r>
            <w:r w:rsidDel="00000000" w:rsidR="00000000" w:rsidRPr="00000000">
              <w:rPr>
                <w:b w:val="0"/>
                <w:i w:val="1"/>
                <w:rtl w:val="0"/>
              </w:rPr>
              <w:t xml:space="preserve"> </w:t>
            </w:r>
            <w:r w:rsidDel="00000000" w:rsidR="00000000" w:rsidRPr="00000000">
              <w:rPr>
                <w:b w:val="0"/>
                <w:i w:val="1"/>
                <w:rtl w:val="0"/>
              </w:rPr>
              <w:t xml:space="preserve">+ más</w:t>
            </w:r>
            <w:r w:rsidDel="00000000" w:rsidR="00000000" w:rsidRPr="00000000">
              <w:rPr>
                <w:b w:val="0"/>
                <w:i w:val="1"/>
                <w:rtl w:val="0"/>
              </w:rPr>
              <w:t xml:space="preserve"> </w:t>
            </w:r>
            <w:r w:rsidDel="00000000" w:rsidR="00000000" w:rsidRPr="00000000">
              <w:rPr>
                <w:b w:val="0"/>
                <w:i w:val="1"/>
                <w:rtl w:val="0"/>
              </w:rPr>
              <w:t xml:space="preserve">rápido + que</w:t>
            </w:r>
            <w:r w:rsidDel="00000000" w:rsidR="00000000" w:rsidRPr="00000000">
              <w:rPr>
                <w:b w:val="0"/>
                <w:i w:val="1"/>
                <w:rtl w:val="0"/>
              </w:rPr>
              <w:t xml:space="preserve"> </w:t>
            </w:r>
            <w:r w:rsidDel="00000000" w:rsidR="00000000" w:rsidRPr="00000000">
              <w:rPr>
                <w:b w:val="0"/>
                <w:i w:val="1"/>
                <w:rtl w:val="0"/>
              </w:rPr>
              <w:t xml:space="preserve">+ yo</w:t>
            </w:r>
            <w:r w:rsidDel="00000000" w:rsidR="00000000" w:rsidRPr="00000000">
              <w:rPr>
                <w:b w:val="0"/>
                <w:i w:val="1"/>
                <w:rtl w:val="0"/>
              </w:rPr>
              <w:t xml:space="preserve">.</w:t>
            </w:r>
          </w:p>
          <w:p w:rsidR="00000000" w:rsidDel="00000000" w:rsidP="00000000" w:rsidRDefault="00000000" w:rsidRPr="00000000" w14:paraId="000000BE">
            <w:pPr>
              <w:rPr>
                <w:b w:val="0"/>
                <w:i w:val="1"/>
              </w:rPr>
            </w:pPr>
            <w:r w:rsidDel="00000000" w:rsidR="00000000" w:rsidRPr="00000000">
              <w:rPr>
                <w:b w:val="0"/>
                <w:i w:val="1"/>
                <w:rtl w:val="0"/>
              </w:rPr>
              <w:t xml:space="preserve">Su </w:t>
            </w:r>
            <w:r w:rsidDel="00000000" w:rsidR="00000000" w:rsidRPr="00000000">
              <w:rPr>
                <w:b w:val="0"/>
                <w:i w:val="1"/>
                <w:rtl w:val="0"/>
              </w:rPr>
              <w:t xml:space="preserve">habitación + es</w:t>
            </w:r>
            <w:r w:rsidDel="00000000" w:rsidR="00000000" w:rsidRPr="00000000">
              <w:rPr>
                <w:b w:val="0"/>
                <w:i w:val="1"/>
                <w:rtl w:val="0"/>
              </w:rPr>
              <w:t xml:space="preserve"> </w:t>
            </w:r>
            <w:r w:rsidDel="00000000" w:rsidR="00000000" w:rsidRPr="00000000">
              <w:rPr>
                <w:b w:val="0"/>
                <w:i w:val="1"/>
                <w:rtl w:val="0"/>
              </w:rPr>
              <w:t xml:space="preserve">+ más</w:t>
            </w:r>
            <w:r w:rsidDel="00000000" w:rsidR="00000000" w:rsidRPr="00000000">
              <w:rPr>
                <w:b w:val="0"/>
                <w:i w:val="1"/>
                <w:rtl w:val="0"/>
              </w:rPr>
              <w:t xml:space="preserve"> </w:t>
            </w:r>
            <w:r w:rsidDel="00000000" w:rsidR="00000000" w:rsidRPr="00000000">
              <w:rPr>
                <w:b w:val="0"/>
                <w:i w:val="1"/>
                <w:rtl w:val="0"/>
              </w:rPr>
              <w:t xml:space="preserve">cómoda + que</w:t>
            </w:r>
            <w:r w:rsidDel="00000000" w:rsidR="00000000" w:rsidRPr="00000000">
              <w:rPr>
                <w:b w:val="0"/>
                <w:i w:val="1"/>
                <w:rtl w:val="0"/>
              </w:rPr>
              <w:t xml:space="preserve"> la tuya.</w:t>
            </w:r>
          </w:p>
        </w:tc>
      </w:tr>
    </w:tbl>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pPr>
      <w:sdt>
        <w:sdtPr>
          <w:tag w:val="goog_rdk_2"/>
        </w:sdtPr>
        <w:sdtContent>
          <w:commentRangeStart w:id="2"/>
        </w:sdtContent>
      </w:sdt>
      <w:r w:rsidDel="00000000" w:rsidR="00000000" w:rsidRPr="00000000">
        <w:rPr/>
        <mc:AlternateContent>
          <mc:Choice Requires="wpg">
            <w:drawing>
              <wp:inline distB="0" distT="0" distL="0" distR="0">
                <wp:extent cx="5943600" cy="1283280"/>
                <wp:effectExtent b="0" l="0" r="0" t="0"/>
                <wp:docPr id="106" name=""/>
                <a:graphic>
                  <a:graphicData uri="http://schemas.microsoft.com/office/word/2010/wordprocessingShape">
                    <wps:wsp>
                      <wps:cNvSpPr/>
                      <wps:cNvPr id="4" name="Shape 4"/>
                      <wps:spPr>
                        <a:xfrm>
                          <a:off x="2383725" y="3147885"/>
                          <a:ext cx="5924550" cy="126423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SEE THIS VIDEO SERIES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Se le invita a revisar los siguientes videos para complementar la información: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Lección 1: </w:t>
                            </w:r>
                            <w:r w:rsidDel="00000000" w:rsidR="00000000" w:rsidRPr="00000000">
                              <w:rPr>
                                <w:rFonts w:ascii="Arial" w:cs="Arial" w:eastAsia="Arial" w:hAnsi="Arial"/>
                                <w:b w:val="0"/>
                                <w:i w:val="0"/>
                                <w:smallCaps w:val="0"/>
                                <w:strike w:val="0"/>
                                <w:color w:val="0000ff"/>
                                <w:sz w:val="20"/>
                                <w:u w:val="single"/>
                                <w:vertAlign w:val="baseline"/>
                              </w:rPr>
                              <w:t xml:space="preserve">https://www.youtube.com/watch?v=oBytkylSufw&amp;t=169s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Lección 2: </w:t>
                            </w:r>
                            <w:r w:rsidDel="00000000" w:rsidR="00000000" w:rsidRPr="00000000">
                              <w:rPr>
                                <w:rFonts w:ascii="Arial" w:cs="Arial" w:eastAsia="Arial" w:hAnsi="Arial"/>
                                <w:b w:val="0"/>
                                <w:i w:val="0"/>
                                <w:smallCaps w:val="0"/>
                                <w:strike w:val="0"/>
                                <w:color w:val="0000ff"/>
                                <w:sz w:val="20"/>
                                <w:u w:val="single"/>
                                <w:vertAlign w:val="baseline"/>
                              </w:rPr>
                              <w:t xml:space="preserve">https://www.youtube.com/watch?v=eA46BhGhp9Q</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Lección 3: </w:t>
                            </w:r>
                            <w:r w:rsidDel="00000000" w:rsidR="00000000" w:rsidRPr="00000000">
                              <w:rPr>
                                <w:rFonts w:ascii="Arial" w:cs="Arial" w:eastAsia="Arial" w:hAnsi="Arial"/>
                                <w:b w:val="0"/>
                                <w:i w:val="0"/>
                                <w:smallCaps w:val="0"/>
                                <w:strike w:val="0"/>
                                <w:color w:val="0000ff"/>
                                <w:sz w:val="20"/>
                                <w:u w:val="single"/>
                                <w:vertAlign w:val="baseline"/>
                              </w:rPr>
                              <w:t xml:space="preserve">https://www.youtube.com/watch?v=YWLCZU5Jsbc</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Lección 4: </w:t>
                            </w:r>
                            <w:r w:rsidDel="00000000" w:rsidR="00000000" w:rsidRPr="00000000">
                              <w:rPr>
                                <w:rFonts w:ascii="Arial" w:cs="Arial" w:eastAsia="Arial" w:hAnsi="Arial"/>
                                <w:b w:val="0"/>
                                <w:i w:val="0"/>
                                <w:smallCaps w:val="0"/>
                                <w:strike w:val="0"/>
                                <w:color w:val="0000ff"/>
                                <w:sz w:val="20"/>
                                <w:u w:val="single"/>
                                <w:vertAlign w:val="baseline"/>
                              </w:rPr>
                              <w:t xml:space="preserve">https://www.youtube.com/watch?v=pL9GTpg9UDo&amp;t=4s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Lección 5: </w:t>
                            </w:r>
                            <w:r w:rsidDel="00000000" w:rsidR="00000000" w:rsidRPr="00000000">
                              <w:rPr>
                                <w:rFonts w:ascii="Arial" w:cs="Arial" w:eastAsia="Arial" w:hAnsi="Arial"/>
                                <w:b w:val="0"/>
                                <w:i w:val="0"/>
                                <w:smallCaps w:val="0"/>
                                <w:strike w:val="0"/>
                                <w:color w:val="0000ff"/>
                                <w:sz w:val="20"/>
                                <w:u w:val="single"/>
                                <w:vertAlign w:val="baseline"/>
                              </w:rPr>
                              <w:t xml:space="preserve">https://www.youtube.com/watch?v=7lmjKN6Sh4s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Lección 6: </w:t>
                            </w:r>
                            <w:r w:rsidDel="00000000" w:rsidR="00000000" w:rsidRPr="00000000">
                              <w:rPr>
                                <w:rFonts w:ascii="Arial" w:cs="Arial" w:eastAsia="Arial" w:hAnsi="Arial"/>
                                <w:b w:val="0"/>
                                <w:i w:val="0"/>
                                <w:smallCaps w:val="0"/>
                                <w:strike w:val="0"/>
                                <w:color w:val="0000ff"/>
                                <w:sz w:val="20"/>
                                <w:u w:val="single"/>
                                <w:vertAlign w:val="baseline"/>
                              </w:rPr>
                              <w:t xml:space="preserve">https://www.youtube.com/watch?v=TEHj5a1n_Z8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5943600" cy="1283280"/>
                <wp:effectExtent b="0" l="0" r="0" t="0"/>
                <wp:docPr id="106"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5943600" cy="1283280"/>
                        </a:xfrm>
                        <a:prstGeom prst="rect"/>
                        <a:ln/>
                      </pic:spPr>
                    </pic:pic>
                  </a:graphicData>
                </a:graphic>
              </wp:inline>
            </w:drawing>
          </mc:Fallback>
        </mc:AlternateConten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sdt>
        <w:sdtPr>
          <w:tag w:val="goog_rdk_3"/>
        </w:sdtPr>
        <w:sdtContent>
          <w:commentRangeStart w:id="3"/>
        </w:sdtContent>
      </w:sdt>
      <w:r w:rsidDel="00000000" w:rsidR="00000000" w:rsidRPr="00000000">
        <w:rPr/>
        <w:drawing>
          <wp:inline distB="0" distT="0" distL="0" distR="0">
            <wp:extent cx="5828720" cy="855651"/>
            <wp:effectExtent b="0" l="0" r="0" t="0"/>
            <wp:docPr id="1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828720" cy="855651"/>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tbl>
      <w:tblPr>
        <w:tblStyle w:val="Table11"/>
        <w:tblW w:w="9962.0" w:type="dxa"/>
        <w:jc w:val="left"/>
        <w:tblInd w:w="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pStyle w:val="Heading1"/>
              <w:numPr>
                <w:ilvl w:val="0"/>
                <w:numId w:val="16"/>
              </w:numPr>
              <w:ind w:left="720" w:hanging="360"/>
              <w:rPr>
                <w:b w:val="1"/>
              </w:rPr>
            </w:pPr>
            <w:bookmarkStart w:colFirst="0" w:colLast="0" w:name="_heading=h.tyjcwt" w:id="4"/>
            <w:bookmarkEnd w:id="4"/>
            <w:r w:rsidDel="00000000" w:rsidR="00000000" w:rsidRPr="00000000">
              <w:rPr>
                <w:b w:val="1"/>
                <w:rtl w:val="0"/>
              </w:rPr>
              <w:t xml:space="preserve">Superlatives</w:t>
            </w:r>
          </w:p>
          <w:p w:rsidR="00000000" w:rsidDel="00000000" w:rsidP="00000000" w:rsidRDefault="00000000" w:rsidRPr="00000000" w14:paraId="000000CC">
            <w:pPr>
              <w:rPr>
                <w:b w:val="0"/>
              </w:rPr>
            </w:pPr>
            <w:r w:rsidDel="00000000" w:rsidR="00000000" w:rsidRPr="00000000">
              <w:rPr>
                <w:b w:val="0"/>
                <w:rtl w:val="0"/>
              </w:rPr>
              <w:t xml:space="preserve">The adjective when is used in the superlative form describes an object that is at the upper or lower end of a quality. Like the comparative, it is used in sentences in which a subject is compare to a group, according to the following structure:</w:t>
            </w:r>
          </w:p>
          <w:p w:rsidR="00000000" w:rsidDel="00000000" w:rsidP="00000000" w:rsidRDefault="00000000" w:rsidRPr="00000000" w14:paraId="000000CD">
            <w:pPr>
              <w:rPr>
                <w:b w:val="0"/>
              </w:rPr>
            </w:pPr>
            <w:r w:rsidDel="00000000" w:rsidR="00000000" w:rsidRPr="00000000">
              <w:rPr>
                <w:rtl w:val="0"/>
              </w:rPr>
            </w:r>
          </w:p>
          <w:p w:rsidR="00000000" w:rsidDel="00000000" w:rsidP="00000000" w:rsidRDefault="00000000" w:rsidRPr="00000000" w14:paraId="000000CE">
            <w:pPr>
              <w:rPr>
                <w:b w:val="0"/>
              </w:rPr>
            </w:pPr>
            <w:r w:rsidDel="00000000" w:rsidR="00000000" w:rsidRPr="00000000">
              <w:rPr>
                <w:b w:val="0"/>
                <w:rtl w:val="0"/>
              </w:rPr>
              <w:t xml:space="preserve">Noun (subject) + verb + the + adjective in superlative degree + noun (object).</w:t>
            </w:r>
          </w:p>
          <w:p w:rsidR="00000000" w:rsidDel="00000000" w:rsidP="00000000" w:rsidRDefault="00000000" w:rsidRPr="00000000" w14:paraId="000000CF">
            <w:pPr>
              <w:rPr>
                <w:b w:val="0"/>
              </w:rPr>
            </w:pPr>
            <w:r w:rsidDel="00000000" w:rsidR="00000000" w:rsidRPr="00000000">
              <w:rPr>
                <w:rtl w:val="0"/>
              </w:rPr>
            </w:r>
          </w:p>
          <w:p w:rsidR="00000000" w:rsidDel="00000000" w:rsidP="00000000" w:rsidRDefault="00000000" w:rsidRPr="00000000" w14:paraId="000000D0">
            <w:pPr>
              <w:rPr>
                <w:b w:val="0"/>
              </w:rPr>
            </w:pPr>
            <w:r w:rsidDel="00000000" w:rsidR="00000000" w:rsidRPr="00000000">
              <w:rPr>
                <w:b w:val="0"/>
                <w:rtl w:val="0"/>
              </w:rPr>
              <w:t xml:space="preserve">Examples:</w:t>
            </w:r>
          </w:p>
          <w:p w:rsidR="00000000" w:rsidDel="00000000" w:rsidP="00000000" w:rsidRDefault="00000000" w:rsidRPr="00000000" w14:paraId="000000D1">
            <w:pPr>
              <w:rPr>
                <w:b w:val="0"/>
              </w:rPr>
            </w:pPr>
            <w:r w:rsidDel="00000000" w:rsidR="00000000" w:rsidRPr="00000000">
              <w:rPr>
                <w:b w:val="0"/>
                <w:rtl w:val="0"/>
              </w:rPr>
              <w:t xml:space="preserve">Peter + is + the + highest + of the classroom.</w:t>
            </w:r>
          </w:p>
          <w:p w:rsidR="00000000" w:rsidDel="00000000" w:rsidP="00000000" w:rsidRDefault="00000000" w:rsidRPr="00000000" w14:paraId="000000D2">
            <w:pPr>
              <w:rPr>
                <w:b w:val="0"/>
              </w:rPr>
            </w:pPr>
            <w:r w:rsidDel="00000000" w:rsidR="00000000" w:rsidRPr="00000000">
              <w:rPr>
                <w:b w:val="0"/>
                <w:rtl w:val="0"/>
              </w:rPr>
              <w:t xml:space="preserve">Your room + is + the + most comfortable + of the hotel.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3">
            <w:pPr>
              <w:rPr>
                <w:i w:val="1"/>
              </w:rPr>
            </w:pPr>
            <w:r w:rsidDel="00000000" w:rsidR="00000000" w:rsidRPr="00000000">
              <w:rPr>
                <w:i w:val="1"/>
                <w:rtl w:val="0"/>
              </w:rPr>
              <w:t xml:space="preserve">3. Superlativos</w:t>
            </w:r>
          </w:p>
          <w:p w:rsidR="00000000" w:rsidDel="00000000" w:rsidP="00000000" w:rsidRDefault="00000000" w:rsidRPr="00000000" w14:paraId="000000D4">
            <w:pPr>
              <w:rPr>
                <w:b w:val="0"/>
                <w:i w:val="1"/>
              </w:rPr>
            </w:pPr>
            <w:r w:rsidDel="00000000" w:rsidR="00000000" w:rsidRPr="00000000">
              <w:rPr>
                <w:b w:val="0"/>
                <w:i w:val="1"/>
                <w:rtl w:val="0"/>
              </w:rPr>
              <w:t xml:space="preserve">Cuando un adjetivo se utiliza en forma superlativa, describe un objeto que se encuentra en el extremo superior o inferior de una cualidad. Al igual que el comparativo, se utiliza en oraciones en las que comparamos un sujeto con un grupo, de acuerdo con la siguiente estructura:</w:t>
            </w:r>
          </w:p>
          <w:p w:rsidR="00000000" w:rsidDel="00000000" w:rsidP="00000000" w:rsidRDefault="00000000" w:rsidRPr="00000000" w14:paraId="000000D5">
            <w:pPr>
              <w:rPr>
                <w:b w:val="0"/>
                <w:i w:val="1"/>
              </w:rPr>
            </w:pPr>
            <w:r w:rsidDel="00000000" w:rsidR="00000000" w:rsidRPr="00000000">
              <w:rPr>
                <w:rtl w:val="0"/>
              </w:rPr>
            </w:r>
          </w:p>
          <w:p w:rsidR="00000000" w:rsidDel="00000000" w:rsidP="00000000" w:rsidRDefault="00000000" w:rsidRPr="00000000" w14:paraId="000000D6">
            <w:pPr>
              <w:rPr>
                <w:b w:val="0"/>
                <w:i w:val="1"/>
              </w:rPr>
            </w:pPr>
            <w:r w:rsidDel="00000000" w:rsidR="00000000" w:rsidRPr="00000000">
              <w:rPr>
                <w:b w:val="0"/>
                <w:i w:val="1"/>
                <w:rtl w:val="0"/>
              </w:rPr>
              <w:t xml:space="preserve">Sustantivo (sujeto) + verbo + el (la) + adjetivo en grado superlativo + sustantivo (objeto).</w:t>
            </w:r>
          </w:p>
          <w:p w:rsidR="00000000" w:rsidDel="00000000" w:rsidP="00000000" w:rsidRDefault="00000000" w:rsidRPr="00000000" w14:paraId="000000D7">
            <w:pPr>
              <w:rPr>
                <w:b w:val="0"/>
                <w:i w:val="1"/>
              </w:rPr>
            </w:pPr>
            <w:r w:rsidDel="00000000" w:rsidR="00000000" w:rsidRPr="00000000">
              <w:rPr>
                <w:rtl w:val="0"/>
              </w:rPr>
            </w:r>
          </w:p>
          <w:p w:rsidR="00000000" w:rsidDel="00000000" w:rsidP="00000000" w:rsidRDefault="00000000" w:rsidRPr="00000000" w14:paraId="000000D8">
            <w:pPr>
              <w:rPr>
                <w:b w:val="0"/>
                <w:i w:val="1"/>
              </w:rPr>
            </w:pPr>
            <w:bookmarkStart w:colFirst="0" w:colLast="0" w:name="_heading=h.3dy6vkm" w:id="5"/>
            <w:bookmarkEnd w:id="5"/>
            <w:r w:rsidDel="00000000" w:rsidR="00000000" w:rsidRPr="00000000">
              <w:rPr>
                <w:b w:val="0"/>
                <w:i w:val="1"/>
                <w:rtl w:val="0"/>
              </w:rPr>
              <w:t xml:space="preserve">Ejemplos:</w:t>
            </w:r>
          </w:p>
          <w:p w:rsidR="00000000" w:rsidDel="00000000" w:rsidP="00000000" w:rsidRDefault="00000000" w:rsidRPr="00000000" w14:paraId="000000D9">
            <w:pPr>
              <w:rPr>
                <w:b w:val="0"/>
                <w:i w:val="1"/>
              </w:rPr>
            </w:pPr>
            <w:r w:rsidDel="00000000" w:rsidR="00000000" w:rsidRPr="00000000">
              <w:rPr>
                <w:b w:val="0"/>
                <w:i w:val="1"/>
                <w:rtl w:val="0"/>
              </w:rPr>
              <w:t xml:space="preserve">Pedro + es + el + más alto + del salón</w:t>
            </w:r>
          </w:p>
          <w:p w:rsidR="00000000" w:rsidDel="00000000" w:rsidP="00000000" w:rsidRDefault="00000000" w:rsidRPr="00000000" w14:paraId="000000DA">
            <w:pPr>
              <w:rPr>
                <w:b w:val="0"/>
                <w:i w:val="1"/>
              </w:rPr>
            </w:pPr>
            <w:r w:rsidDel="00000000" w:rsidR="00000000" w:rsidRPr="00000000">
              <w:rPr>
                <w:b w:val="0"/>
                <w:i w:val="1"/>
                <w:rtl w:val="0"/>
              </w:rPr>
              <w:t xml:space="preserve">Su habitación + es + la + más cómoda + del hotel</w:t>
            </w:r>
          </w:p>
        </w:tc>
      </w:tr>
    </w:tbl>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sdt>
      <w:sdtPr>
        <w:tag w:val="goog_rdk_6"/>
      </w:sdtPr>
      <w:sdtContent>
        <w:p w:rsidR="00000000" w:rsidDel="00000000" w:rsidP="00000000" w:rsidRDefault="00000000" w:rsidRPr="00000000" w14:paraId="000000DE">
          <w:pPr>
            <w:rPr>
              <w:del w:author="Leidy Carolina Arias Aguirre" w:id="0" w:date="2021-08-24T16:38:19Z"/>
            </w:rPr>
          </w:pPr>
          <w:sdt>
            <w:sdtPr>
              <w:tag w:val="goog_rdk_4"/>
            </w:sdtPr>
            <w:sdtContent>
              <w:commentRangeStart w:id="4"/>
            </w:sdtContent>
          </w:sdt>
          <w:r w:rsidDel="00000000" w:rsidR="00000000" w:rsidRPr="00000000">
            <w:rPr/>
            <mc:AlternateContent>
              <mc:Choice Requires="wpg">
                <w:drawing>
                  <wp:inline distB="0" distT="0" distL="0" distR="0">
                    <wp:extent cx="5838825" cy="1933575"/>
                    <wp:effectExtent b="0" l="0" r="0" t="0"/>
                    <wp:docPr id="105" name=""/>
                    <a:graphic>
                      <a:graphicData uri="http://schemas.microsoft.com/office/word/2010/wordprocessingShape">
                        <wps:wsp>
                          <wps:cNvSpPr/>
                          <wps:cNvPr id="3" name="Shape 3"/>
                          <wps:spPr>
                            <a:xfrm>
                              <a:off x="2436113" y="2822738"/>
                              <a:ext cx="5819775" cy="19145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SEE THIS VIDEO SERIES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Se le invita a revisar los siguientes videos para complementar la información: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Lección 1: </w:t>
                                </w:r>
                                <w:r w:rsidDel="00000000" w:rsidR="00000000" w:rsidRPr="00000000">
                                  <w:rPr>
                                    <w:rFonts w:ascii="Arial" w:cs="Arial" w:eastAsia="Arial" w:hAnsi="Arial"/>
                                    <w:b w:val="0"/>
                                    <w:i w:val="0"/>
                                    <w:smallCaps w:val="0"/>
                                    <w:strike w:val="0"/>
                                    <w:color w:val="0000ff"/>
                                    <w:sz w:val="20"/>
                                    <w:u w:val="single"/>
                                    <w:vertAlign w:val="baseline"/>
                                  </w:rPr>
                                  <w:t xml:space="preserve">https://www.youtube.com/watch?v=WALXkZx78GQ&amp;t=36s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Lección 2: </w:t>
                                </w:r>
                                <w:r w:rsidDel="00000000" w:rsidR="00000000" w:rsidRPr="00000000">
                                  <w:rPr>
                                    <w:rFonts w:ascii="Arial" w:cs="Arial" w:eastAsia="Arial" w:hAnsi="Arial"/>
                                    <w:b w:val="0"/>
                                    <w:i w:val="0"/>
                                    <w:smallCaps w:val="0"/>
                                    <w:strike w:val="0"/>
                                    <w:color w:val="0000ff"/>
                                    <w:sz w:val="20"/>
                                    <w:u w:val="single"/>
                                    <w:vertAlign w:val="baseline"/>
                                  </w:rPr>
                                  <w:t xml:space="preserve">https://www.youtube.com/watch?v=a-GEGiqDnKY</w:t>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Lección 3: </w:t>
                                </w:r>
                                <w:r w:rsidDel="00000000" w:rsidR="00000000" w:rsidRPr="00000000">
                                  <w:rPr>
                                    <w:rFonts w:ascii="Arial" w:cs="Arial" w:eastAsia="Arial" w:hAnsi="Arial"/>
                                    <w:b w:val="0"/>
                                    <w:i w:val="0"/>
                                    <w:smallCaps w:val="0"/>
                                    <w:strike w:val="0"/>
                                    <w:color w:val="0000ff"/>
                                    <w:sz w:val="20"/>
                                    <w:u w:val="single"/>
                                    <w:vertAlign w:val="baseline"/>
                                  </w:rPr>
                                  <w:t xml:space="preserve">https://www.youtube.com/watch?v=5xjSUPczYEY</w:t>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Lección 4: </w:t>
                                </w:r>
                                <w:r w:rsidDel="00000000" w:rsidR="00000000" w:rsidRPr="00000000">
                                  <w:rPr>
                                    <w:rFonts w:ascii="Arial" w:cs="Arial" w:eastAsia="Arial" w:hAnsi="Arial"/>
                                    <w:b w:val="0"/>
                                    <w:i w:val="0"/>
                                    <w:smallCaps w:val="0"/>
                                    <w:strike w:val="0"/>
                                    <w:color w:val="0000ff"/>
                                    <w:sz w:val="20"/>
                                    <w:u w:val="single"/>
                                    <w:vertAlign w:val="baseline"/>
                                  </w:rPr>
                                  <w:t xml:space="preserve">https://www.youtube.com/watch?v=enOQ_V5H5sU</w:t>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Lección 5: </w:t>
                                </w:r>
                                <w:r w:rsidDel="00000000" w:rsidR="00000000" w:rsidRPr="00000000">
                                  <w:rPr>
                                    <w:rFonts w:ascii="Arial" w:cs="Arial" w:eastAsia="Arial" w:hAnsi="Arial"/>
                                    <w:b w:val="0"/>
                                    <w:i w:val="0"/>
                                    <w:smallCaps w:val="0"/>
                                    <w:strike w:val="0"/>
                                    <w:color w:val="0000ff"/>
                                    <w:sz w:val="20"/>
                                    <w:u w:val="single"/>
                                    <w:vertAlign w:val="baseline"/>
                                  </w:rPr>
                                  <w:t xml:space="preserve">https://www.youtube.com/watch?v=fJnnhyDM6f4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Lección 6: </w:t>
                                </w:r>
                                <w:r w:rsidDel="00000000" w:rsidR="00000000" w:rsidRPr="00000000">
                                  <w:rPr>
                                    <w:rFonts w:ascii="Arial" w:cs="Arial" w:eastAsia="Arial" w:hAnsi="Arial"/>
                                    <w:b w:val="0"/>
                                    <w:i w:val="0"/>
                                    <w:smallCaps w:val="0"/>
                                    <w:strike w:val="0"/>
                                    <w:color w:val="0000ff"/>
                                    <w:sz w:val="20"/>
                                    <w:u w:val="single"/>
                                    <w:vertAlign w:val="baseline"/>
                                  </w:rPr>
                                  <w:t xml:space="preserve">https://www.youtube.com/watch?v=HCyYePYxy0I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Lección 7: </w:t>
                                </w:r>
                                <w:r w:rsidDel="00000000" w:rsidR="00000000" w:rsidRPr="00000000">
                                  <w:rPr>
                                    <w:rFonts w:ascii="Arial" w:cs="Arial" w:eastAsia="Arial" w:hAnsi="Arial"/>
                                    <w:b w:val="0"/>
                                    <w:i w:val="0"/>
                                    <w:smallCaps w:val="0"/>
                                    <w:strike w:val="0"/>
                                    <w:color w:val="0000ff"/>
                                    <w:sz w:val="20"/>
                                    <w:u w:val="single"/>
                                    <w:vertAlign w:val="baseline"/>
                                  </w:rPr>
                                  <w:t xml:space="preserve">https://www.youtube.com/watch?v=2fqHjsDiqyk</w:t>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5838825" cy="1933575"/>
                    <wp:effectExtent b="0" l="0" r="0" t="0"/>
                    <wp:docPr id="105"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5838825" cy="1933575"/>
                            </a:xfrm>
                            <a:prstGeom prst="rect"/>
                            <a:ln/>
                          </pic:spPr>
                        </pic:pic>
                      </a:graphicData>
                    </a:graphic>
                  </wp:inline>
                </w:drawing>
              </mc:Fallback>
            </mc:AlternateContent>
          </w:r>
          <w:sdt>
            <w:sdtPr>
              <w:tag w:val="goog_rdk_5"/>
            </w:sdtPr>
            <w:sdtContent>
              <w:del w:author="Leidy Carolina Arias Aguirre" w:id="0" w:date="2021-08-24T16:38:19Z">
                <w:commentRangeEnd w:id="4"/>
                <w:r w:rsidDel="00000000" w:rsidR="00000000" w:rsidRPr="00000000">
                  <w:commentReference w:id="4"/>
                </w:r>
                <w:r w:rsidDel="00000000" w:rsidR="00000000" w:rsidRPr="00000000">
                  <w:rPr>
                    <w:rtl w:val="0"/>
                  </w:rPr>
                </w:r>
              </w:del>
            </w:sdtContent>
          </w:sdt>
        </w:p>
      </w:sdtContent>
    </w:sdt>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sdt>
        <w:sdtPr>
          <w:tag w:val="goog_rdk_7"/>
        </w:sdtPr>
        <w:sdtContent>
          <w:commentRangeStart w:id="5"/>
        </w:sdtContent>
      </w:sdt>
      <w:r w:rsidDel="00000000" w:rsidR="00000000" w:rsidRPr="00000000">
        <w:rPr/>
        <w:drawing>
          <wp:inline distB="0" distT="0" distL="0" distR="0">
            <wp:extent cx="5986017" cy="965002"/>
            <wp:effectExtent b="0" l="0" r="0" t="0"/>
            <wp:docPr id="11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86017" cy="965002"/>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sdt>
        <w:sdtPr>
          <w:tag w:val="goog_rdk_8"/>
        </w:sdtPr>
        <w:sdtContent>
          <w:commentRangeStart w:id="6"/>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215900</wp:posOffset>
                </wp:positionV>
                <wp:extent cx="6348095" cy="857250"/>
                <wp:effectExtent b="0" l="0" r="0" t="0"/>
                <wp:wrapSquare wrapText="bothSides" distB="0" distT="0" distL="114300" distR="114300"/>
                <wp:docPr id="104" name=""/>
                <a:graphic>
                  <a:graphicData uri="http://schemas.microsoft.com/office/word/2010/wordprocessingShape">
                    <wps:wsp>
                      <wps:cNvSpPr/>
                      <wps:cNvPr id="2" name="Shape 2"/>
                      <wps:spPr>
                        <a:xfrm>
                          <a:off x="2181478" y="3360900"/>
                          <a:ext cx="6329045" cy="8382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See this video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Se le invita a revisar el siguiente video para complementar la información: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ff"/>
                                <w:sz w:val="20"/>
                                <w:u w:val="single"/>
                                <w:vertAlign w:val="baseline"/>
                              </w:rPr>
                              <w:t xml:space="preserve">https://www.youtube.com/watch?v=9MzsJd2j7Vc</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215900</wp:posOffset>
                </wp:positionV>
                <wp:extent cx="6348095" cy="857250"/>
                <wp:effectExtent b="0" l="0" r="0" t="0"/>
                <wp:wrapSquare wrapText="bothSides" distB="0" distT="0" distL="114300" distR="114300"/>
                <wp:docPr id="104"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6348095" cy="857250"/>
                        </a:xfrm>
                        <a:prstGeom prst="rect"/>
                        <a:ln/>
                      </pic:spPr>
                    </pic:pic>
                  </a:graphicData>
                </a:graphic>
              </wp:anchor>
            </w:drawing>
          </mc:Fallback>
        </mc:AlternateContent>
      </w:r>
    </w:p>
    <w:p w:rsidR="00000000" w:rsidDel="00000000" w:rsidP="00000000" w:rsidRDefault="00000000" w:rsidRPr="00000000" w14:paraId="000000E3">
      <w:pPr>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tbl>
      <w:tblPr>
        <w:tblStyle w:val="Table12"/>
        <w:tblW w:w="99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50"/>
        <w:gridCol w:w="4950"/>
        <w:tblGridChange w:id="0">
          <w:tblGrid>
            <w:gridCol w:w="4950"/>
            <w:gridCol w:w="4950"/>
          </w:tblGrid>
        </w:tblGridChange>
      </w:tblGrid>
      <w:tr>
        <w:trPr>
          <w:cantSplit w:val="0"/>
          <w:trHeight w:val="3332" w:hRule="atLeast"/>
          <w:tblHeader w:val="0"/>
        </w:trPr>
        <w:tc>
          <w:tcPr/>
          <w:p w:rsidR="00000000" w:rsidDel="00000000" w:rsidP="00000000" w:rsidRDefault="00000000" w:rsidRPr="00000000" w14:paraId="000000E5">
            <w:pPr>
              <w:pStyle w:val="Heading1"/>
              <w:numPr>
                <w:ilvl w:val="0"/>
                <w:numId w:val="16"/>
              </w:numPr>
              <w:ind w:left="720" w:hanging="360"/>
              <w:rPr>
                <w:b w:val="1"/>
              </w:rPr>
            </w:pPr>
            <w:bookmarkStart w:colFirst="0" w:colLast="0" w:name="_heading=h.1t3h5sf" w:id="6"/>
            <w:bookmarkEnd w:id="6"/>
            <w:r w:rsidDel="00000000" w:rsidR="00000000" w:rsidRPr="00000000">
              <w:rPr>
                <w:b w:val="1"/>
                <w:rtl w:val="0"/>
              </w:rPr>
              <w:t xml:space="preserve">Spelling Names</w:t>
            </w:r>
          </w:p>
          <w:p w:rsidR="00000000" w:rsidDel="00000000" w:rsidP="00000000" w:rsidRDefault="00000000" w:rsidRPr="00000000" w14:paraId="000000E6">
            <w:pPr>
              <w:rPr>
                <w:b w:val="0"/>
              </w:rPr>
            </w:pPr>
            <w:r w:rsidDel="00000000" w:rsidR="00000000" w:rsidRPr="00000000">
              <w:rPr>
                <w:b w:val="0"/>
                <w:rtl w:val="0"/>
              </w:rPr>
              <w:t xml:space="preserve">It will be common in your job as a receptionist to address guests by their names, especially in telephone communication where you will not have eye contact. Spelling names and surnames will be other of the key skills for your work.</w:t>
            </w:r>
          </w:p>
          <w:p w:rsidR="00000000" w:rsidDel="00000000" w:rsidP="00000000" w:rsidRDefault="00000000" w:rsidRPr="00000000" w14:paraId="000000E7">
            <w:pPr>
              <w:rPr>
                <w:b w:val="0"/>
              </w:rPr>
            </w:pPr>
            <w:r w:rsidDel="00000000" w:rsidR="00000000" w:rsidRPr="00000000">
              <w:rPr>
                <w:rtl w:val="0"/>
              </w:rPr>
            </w:r>
          </w:p>
          <w:p w:rsidR="00000000" w:rsidDel="00000000" w:rsidP="00000000" w:rsidRDefault="00000000" w:rsidRPr="00000000" w14:paraId="000000E8">
            <w:pPr>
              <w:rPr>
                <w:b w:val="0"/>
              </w:rPr>
            </w:pPr>
            <w:r w:rsidDel="00000000" w:rsidR="00000000" w:rsidRPr="00000000">
              <w:rPr>
                <w:b w:val="0"/>
                <w:rtl w:val="0"/>
              </w:rPr>
              <w:t xml:space="preserve">Remember that when spelling in English it is better if you use the International Phonetic Alphabet, which is the communication standard used for phonetic transcription.</w:t>
            </w:r>
          </w:p>
          <w:p w:rsidR="00000000" w:rsidDel="00000000" w:rsidP="00000000" w:rsidRDefault="00000000" w:rsidRPr="00000000" w14:paraId="000000E9">
            <w:pPr>
              <w:rPr>
                <w:b w:val="0"/>
              </w:rPr>
            </w:pP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 Deletreando nombres</w:t>
            </w:r>
          </w:p>
          <w:p w:rsidR="00000000" w:rsidDel="00000000" w:rsidP="00000000" w:rsidRDefault="00000000" w:rsidRPr="00000000" w14:paraId="000000EB">
            <w:pPr>
              <w:rPr>
                <w:b w:val="0"/>
                <w:i w:val="1"/>
              </w:rPr>
            </w:pPr>
            <w:r w:rsidDel="00000000" w:rsidR="00000000" w:rsidRPr="00000000">
              <w:rPr>
                <w:b w:val="0"/>
                <w:i w:val="1"/>
                <w:rtl w:val="0"/>
              </w:rPr>
              <w:t xml:space="preserve">Será común en su labor como recepcionista tener que dirigirse a los huéspedes por su nombre, sobre todo en la comunicación telefónica, donde no tendrá contacto visual. Deletrear nombres y apellidos será otra de las habilidades claves para su labor.</w:t>
            </w:r>
          </w:p>
          <w:p w:rsidR="00000000" w:rsidDel="00000000" w:rsidP="00000000" w:rsidRDefault="00000000" w:rsidRPr="00000000" w14:paraId="000000EC">
            <w:pPr>
              <w:rPr>
                <w:b w:val="0"/>
                <w:i w:val="1"/>
              </w:rPr>
            </w:pPr>
            <w:r w:rsidDel="00000000" w:rsidR="00000000" w:rsidRPr="00000000">
              <w:rPr>
                <w:rtl w:val="0"/>
              </w:rPr>
            </w:r>
          </w:p>
          <w:p w:rsidR="00000000" w:rsidDel="00000000" w:rsidP="00000000" w:rsidRDefault="00000000" w:rsidRPr="00000000" w14:paraId="000000ED">
            <w:pPr>
              <w:rPr>
                <w:b w:val="0"/>
                <w:i w:val="1"/>
              </w:rPr>
            </w:pPr>
            <w:r w:rsidDel="00000000" w:rsidR="00000000" w:rsidRPr="00000000">
              <w:rPr>
                <w:b w:val="0"/>
                <w:i w:val="1"/>
                <w:rtl w:val="0"/>
              </w:rPr>
              <w:t xml:space="preserve">Recuerde que al deletrear en inglés es mejor utilizar el alfabeto fonético internacional, que es el estándar de comunicación usado para la transcripción fonética.</w:t>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tbl>
      <w:tblPr>
        <w:tblStyle w:val="Table13"/>
        <w:tblW w:w="997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22"/>
        <w:gridCol w:w="250"/>
        <w:tblGridChange w:id="0">
          <w:tblGrid>
            <w:gridCol w:w="9722"/>
            <w:gridCol w:w="250"/>
          </w:tblGrid>
        </w:tblGridChange>
      </w:tblGrid>
      <w:tr>
        <w:trPr>
          <w:cantSplit w:val="0"/>
          <w:trHeight w:val="3311" w:hRule="atLeast"/>
          <w:tblHeader w:val="0"/>
        </w:trPr>
        <w:tc>
          <w:tcPr/>
          <w:p w:rsidR="00000000" w:rsidDel="00000000" w:rsidP="00000000" w:rsidRDefault="00000000" w:rsidRPr="00000000" w14:paraId="000000F1">
            <w:pPr>
              <w:pStyle w:val="Heading1"/>
              <w:numPr>
                <w:ilvl w:val="0"/>
                <w:numId w:val="16"/>
              </w:numPr>
              <w:ind w:left="720" w:hanging="360"/>
              <w:rPr>
                <w:b w:val="1"/>
              </w:rPr>
            </w:pPr>
            <w:bookmarkStart w:colFirst="0" w:colLast="0" w:name="_heading=h.4d34og8" w:id="7"/>
            <w:bookmarkEnd w:id="7"/>
            <w:r w:rsidDel="00000000" w:rsidR="00000000" w:rsidRPr="00000000">
              <w:rPr>
                <w:b w:val="1"/>
                <w:rtl w:val="0"/>
              </w:rPr>
              <w:t xml:space="preserve">Titles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ind w:left="720" w:firstLine="0"/>
              <w:rPr>
                <w:b w:val="0"/>
                <w:color w:val="00000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ind w:left="720" w:firstLine="0"/>
              <w:rPr>
                <w:b w:val="0"/>
                <w:color w:val="000000"/>
              </w:rPr>
            </w:pPr>
            <w:sdt>
              <w:sdtPr>
                <w:tag w:val="goog_rdk_9"/>
              </w:sdtPr>
              <w:sdtContent>
                <w:commentRangeStart w:id="7"/>
              </w:sdtContent>
            </w:sdt>
            <w:r w:rsidDel="00000000" w:rsidR="00000000" w:rsidRPr="00000000">
              <w:rPr>
                <w:color w:val="000000"/>
              </w:rPr>
              <w:drawing>
                <wp:inline distB="0" distT="0" distL="0" distR="0">
                  <wp:extent cx="5456736" cy="847331"/>
                  <wp:effectExtent b="0" l="0" r="0" t="0"/>
                  <wp:docPr id="11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456736" cy="847331"/>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tc>
        <w:tc>
          <w:tcPr/>
          <w:p w:rsidR="00000000" w:rsidDel="00000000" w:rsidP="00000000" w:rsidRDefault="00000000" w:rsidRPr="00000000" w14:paraId="000000F7">
            <w:pPr>
              <w:rPr/>
            </w:pPr>
            <w:r w:rsidDel="00000000" w:rsidR="00000000" w:rsidRPr="00000000">
              <w:rPr>
                <w:rtl w:val="0"/>
              </w:rPr>
            </w:r>
          </w:p>
        </w:tc>
      </w:tr>
      <w:tr>
        <w:trPr>
          <w:cantSplit w:val="0"/>
          <w:tblHeader w:val="0"/>
        </w:trPr>
        <w:tc>
          <w:tcPr/>
          <w:p w:rsidR="00000000" w:rsidDel="00000000" w:rsidP="00000000" w:rsidRDefault="00000000" w:rsidRPr="00000000" w14:paraId="000000F8">
            <w:pPr>
              <w:pStyle w:val="Heading1"/>
              <w:numPr>
                <w:ilvl w:val="0"/>
                <w:numId w:val="18"/>
              </w:numPr>
              <w:ind w:left="1033" w:hanging="360"/>
              <w:rPr/>
            </w:pPr>
            <w:sdt>
              <w:sdtPr>
                <w:tag w:val="goog_rdk_10"/>
              </w:sdtPr>
              <w:sdtContent>
                <w:commentRangeStart w:id="8"/>
              </w:sdtContent>
            </w:sdt>
            <w:r w:rsidDel="00000000" w:rsidR="00000000" w:rsidRPr="00000000">
              <w:rPr/>
              <mc:AlternateContent>
                <mc:Choice Requires="wpg">
                  <w:drawing>
                    <wp:inline distB="0" distT="0" distL="0" distR="0">
                      <wp:extent cx="6286500" cy="466725"/>
                      <wp:effectExtent b="0" l="0" r="0" t="0"/>
                      <wp:docPr id="107" name=""/>
                      <a:graphic>
                        <a:graphicData uri="http://schemas.microsoft.com/office/word/2010/wordprocessingShape">
                          <wps:wsp>
                            <wps:cNvSpPr/>
                            <wps:cNvPr id="5" name="Shape 5"/>
                            <wps:spPr>
                              <a:xfrm>
                                <a:off x="2212275" y="3556163"/>
                                <a:ext cx="6267450" cy="4476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SEE THIS VIDEO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ff"/>
                                      <w:sz w:val="20"/>
                                      <w:u w:val="single"/>
                                      <w:vertAlign w:val="baseline"/>
                                    </w:rPr>
                                    <w:t xml:space="preserve">https://www.youtube.com/watch?v=4KcBQMsUAok</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20"/>
                                      <w:u w:val="single"/>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6286500" cy="466725"/>
                      <wp:effectExtent b="0" l="0" r="0" t="0"/>
                      <wp:docPr id="107" name="image19.png"/>
                      <a:graphic>
                        <a:graphicData uri="http://schemas.openxmlformats.org/drawingml/2006/picture">
                          <pic:pic>
                            <pic:nvPicPr>
                              <pic:cNvPr id="0" name="image19.png"/>
                              <pic:cNvPicPr preferRelativeResize="0"/>
                            </pic:nvPicPr>
                            <pic:blipFill>
                              <a:blip r:embed="rId19"/>
                              <a:srcRect/>
                              <a:stretch>
                                <a:fillRect/>
                              </a:stretch>
                            </pic:blipFill>
                            <pic:spPr>
                              <a:xfrm>
                                <a:off x="0" y="0"/>
                                <a:ext cx="6286500" cy="466725"/>
                              </a:xfrm>
                              <a:prstGeom prst="rect"/>
                              <a:ln/>
                            </pic:spPr>
                          </pic:pic>
                        </a:graphicData>
                      </a:graphic>
                    </wp:inline>
                  </w:drawing>
                </mc:Fallback>
              </mc:AlternateContent>
            </w:r>
            <w:commentRangeEnd w:id="8"/>
            <w:r w:rsidDel="00000000" w:rsidR="00000000" w:rsidRPr="00000000">
              <w:commentReference w:id="8"/>
            </w:r>
            <w:r w:rsidDel="00000000" w:rsidR="00000000" w:rsidRPr="00000000">
              <w:rPr>
                <w:rtl w:val="0"/>
              </w:rPr>
            </w:r>
          </w:p>
        </w:tc>
        <w:tc>
          <w:tcPr/>
          <w:p w:rsidR="00000000" w:rsidDel="00000000" w:rsidP="00000000" w:rsidRDefault="00000000" w:rsidRPr="00000000" w14:paraId="000000F9">
            <w:pPr>
              <w:rPr>
                <w:i w:val="1"/>
              </w:rPr>
            </w:pP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tbl>
      <w:tblPr>
        <w:tblStyle w:val="Table14"/>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FD">
            <w:pPr>
              <w:pStyle w:val="Heading1"/>
              <w:numPr>
                <w:ilvl w:val="0"/>
                <w:numId w:val="16"/>
              </w:numPr>
              <w:ind w:left="720" w:hanging="360"/>
              <w:rPr>
                <w:b w:val="1"/>
              </w:rPr>
            </w:pPr>
            <w:bookmarkStart w:colFirst="0" w:colLast="0" w:name="_heading=h.2s8eyo1" w:id="8"/>
            <w:bookmarkEnd w:id="8"/>
            <w:r w:rsidDel="00000000" w:rsidR="00000000" w:rsidRPr="00000000">
              <w:rPr>
                <w:b w:val="1"/>
                <w:rtl w:val="0"/>
              </w:rPr>
              <w:t xml:space="preserve">Reservations </w:t>
            </w:r>
          </w:p>
          <w:p w:rsidR="00000000" w:rsidDel="00000000" w:rsidP="00000000" w:rsidRDefault="00000000" w:rsidRPr="00000000" w14:paraId="000000FE">
            <w:pPr>
              <w:rPr>
                <w:b w:val="0"/>
              </w:rPr>
            </w:pPr>
            <w:r w:rsidDel="00000000" w:rsidR="00000000" w:rsidRPr="00000000">
              <w:rPr>
                <w:b w:val="0"/>
                <w:rtl w:val="0"/>
              </w:rPr>
              <w:t xml:space="preserve">A reservation is the beginning of the agreement between the hotel and a natural or legal person, which results in the accommodation contract, in which the former undertakes to provide the accommodation service under specified characteristics and the latter undertakes to use this service on the agreed date, making a payment for it. Based on this concept there are some types of reservations in the hotel environment, such as:</w:t>
            </w:r>
          </w:p>
          <w:p w:rsidR="00000000" w:rsidDel="00000000" w:rsidP="00000000" w:rsidRDefault="00000000" w:rsidRPr="00000000" w14:paraId="000000FF">
            <w:pPr>
              <w:rPr>
                <w:b w:val="0"/>
              </w:rPr>
            </w:pPr>
            <w:r w:rsidDel="00000000" w:rsidR="00000000" w:rsidRPr="00000000">
              <w:rPr>
                <w:rtl w:val="0"/>
              </w:rPr>
            </w:r>
          </w:p>
          <w:p w:rsidR="00000000" w:rsidDel="00000000" w:rsidP="00000000" w:rsidRDefault="00000000" w:rsidRPr="00000000" w14:paraId="00000100">
            <w:pPr>
              <w:numPr>
                <w:ilvl w:val="0"/>
                <w:numId w:val="3"/>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color w:val="000000"/>
                <w:rtl w:val="0"/>
              </w:rPr>
              <w:t xml:space="preserve">Confirmed Booking (Not Guaranteed): They are reservations from individuals or intermediaries, in which there is no guarantee. Usually, the hotel sets up a time limit for check-in which usually is at 18:00 hours, after which, if guests do not show up, the reservation is canceled.</w:t>
            </w:r>
          </w:p>
          <w:p w:rsidR="00000000" w:rsidDel="00000000" w:rsidP="00000000" w:rsidRDefault="00000000" w:rsidRPr="00000000" w14:paraId="00000101">
            <w:pPr>
              <w:rPr>
                <w:b w:val="0"/>
              </w:rPr>
            </w:pPr>
            <w:r w:rsidDel="00000000" w:rsidR="00000000" w:rsidRPr="00000000">
              <w:rPr>
                <w:rtl w:val="0"/>
              </w:rPr>
            </w:r>
          </w:p>
          <w:p w:rsidR="00000000" w:rsidDel="00000000" w:rsidP="00000000" w:rsidRDefault="00000000" w:rsidRPr="00000000" w14:paraId="00000102">
            <w:pPr>
              <w:numPr>
                <w:ilvl w:val="0"/>
                <w:numId w:val="3"/>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color w:val="000000"/>
                <w:rtl w:val="0"/>
              </w:rPr>
              <w:t xml:space="preserve">Guaranteed Reservation: A guaranteed reservation means that the hotel has a guarantee, usually a confirmation letter, a credit card or a deposit, that ensures that, if guests do not show up on the stipulated date, the hotel will charge a </w:t>
            </w:r>
            <w:r w:rsidDel="00000000" w:rsidR="00000000" w:rsidRPr="00000000">
              <w:rPr>
                <w:b w:val="0"/>
                <w:rtl w:val="0"/>
              </w:rPr>
              <w:t xml:space="preserve">predetermined</w:t>
            </w:r>
            <w:r w:rsidDel="00000000" w:rsidR="00000000" w:rsidRPr="00000000">
              <w:rPr>
                <w:b w:val="0"/>
                <w:color w:val="000000"/>
                <w:rtl w:val="0"/>
              </w:rPr>
              <w:t xml:space="preserve"> amount. Usually, the first night of accommodation is charged, although this may vary depending on the booking conditions.</w:t>
            </w:r>
          </w:p>
          <w:p w:rsidR="00000000" w:rsidDel="00000000" w:rsidP="00000000" w:rsidRDefault="00000000" w:rsidRPr="00000000" w14:paraId="00000103">
            <w:pPr>
              <w:rPr>
                <w:b w:val="0"/>
              </w:rPr>
            </w:pPr>
            <w:r w:rsidDel="00000000" w:rsidR="00000000" w:rsidRPr="00000000">
              <w:rPr>
                <w:rtl w:val="0"/>
              </w:rPr>
            </w:r>
          </w:p>
          <w:p w:rsidR="00000000" w:rsidDel="00000000" w:rsidP="00000000" w:rsidRDefault="00000000" w:rsidRPr="00000000" w14:paraId="00000104">
            <w:pPr>
              <w:numPr>
                <w:ilvl w:val="0"/>
                <w:numId w:val="3"/>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color w:val="000000"/>
                <w:rtl w:val="0"/>
              </w:rPr>
              <w:t xml:space="preserve">Provisional Reservation (tentative): It is a reservation that is made to then be confirmed or guaranteed. In case of no movement happening with the reservation within a previously stipulated period, the reservation is canceled.</w:t>
            </w:r>
          </w:p>
          <w:p w:rsidR="00000000" w:rsidDel="00000000" w:rsidP="00000000" w:rsidRDefault="00000000" w:rsidRPr="00000000" w14:paraId="00000105">
            <w:pPr>
              <w:rPr>
                <w:b w:val="0"/>
              </w:rPr>
            </w:pPr>
            <w:r w:rsidDel="00000000" w:rsidR="00000000" w:rsidRPr="00000000">
              <w:rPr>
                <w:rtl w:val="0"/>
              </w:rPr>
            </w:r>
          </w:p>
          <w:p w:rsidR="00000000" w:rsidDel="00000000" w:rsidP="00000000" w:rsidRDefault="00000000" w:rsidRPr="00000000" w14:paraId="00000106">
            <w:pPr>
              <w:numPr>
                <w:ilvl w:val="0"/>
                <w:numId w:val="3"/>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color w:val="000000"/>
                <w:rtl w:val="0"/>
              </w:rPr>
              <w:t xml:space="preserve">Waiting list booking: When a particular date is fully sold, i.e., occupancy for that night is projected at one hundred percent (100%) of the rooms. In this case the hotel, according to its policy, can receive additional </w:t>
            </w:r>
            <w:r w:rsidDel="00000000" w:rsidR="00000000" w:rsidRPr="00000000">
              <w:rPr>
                <w:b w:val="0"/>
                <w:rtl w:val="0"/>
              </w:rPr>
              <w:t xml:space="preserve">reservations</w:t>
            </w:r>
            <w:r w:rsidDel="00000000" w:rsidR="00000000" w:rsidRPr="00000000">
              <w:rPr>
                <w:b w:val="0"/>
                <w:color w:val="000000"/>
                <w:rtl w:val="0"/>
              </w:rPr>
              <w:t xml:space="preserve">, which will go to a waiting list. In practice, this means that, if any of the previously registered reservations are not submitted, the reservations on the waiting list will come in to replace those reservations.</w:t>
            </w:r>
          </w:p>
          <w:p w:rsidR="00000000" w:rsidDel="00000000" w:rsidP="00000000" w:rsidRDefault="00000000" w:rsidRPr="00000000" w14:paraId="00000107">
            <w:pPr>
              <w:rPr>
                <w:b w:val="0"/>
              </w:rPr>
            </w:pPr>
            <w:r w:rsidDel="00000000" w:rsidR="00000000" w:rsidRPr="00000000">
              <w:rPr>
                <w:rtl w:val="0"/>
              </w:rPr>
            </w:r>
          </w:p>
          <w:p w:rsidR="00000000" w:rsidDel="00000000" w:rsidP="00000000" w:rsidRDefault="00000000" w:rsidRPr="00000000" w14:paraId="00000108">
            <w:pPr>
              <w:numPr>
                <w:ilvl w:val="0"/>
                <w:numId w:val="3"/>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color w:val="000000"/>
                <w:rtl w:val="0"/>
              </w:rPr>
              <w:t xml:space="preserve">V.I.P. Reservations: Within hotel slang, the acronym VIP (Very Important Person) is used to identify the reservations of people who require special attention because of their status. These reservations require special attention from all areas of the hotel to ensure the provision of excellent service.</w:t>
            </w:r>
          </w:p>
          <w:p w:rsidR="00000000" w:rsidDel="00000000" w:rsidP="00000000" w:rsidRDefault="00000000" w:rsidRPr="00000000" w14:paraId="00000109">
            <w:pPr>
              <w:rPr>
                <w:b w:val="0"/>
              </w:rPr>
            </w:pPr>
            <w:r w:rsidDel="00000000" w:rsidR="00000000" w:rsidRPr="00000000">
              <w:rPr>
                <w:rtl w:val="0"/>
              </w:rPr>
            </w:r>
          </w:p>
          <w:p w:rsidR="00000000" w:rsidDel="00000000" w:rsidP="00000000" w:rsidRDefault="00000000" w:rsidRPr="00000000" w14:paraId="0000010A">
            <w:pPr>
              <w:numPr>
                <w:ilvl w:val="0"/>
                <w:numId w:val="3"/>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color w:val="000000"/>
                <w:rtl w:val="0"/>
              </w:rPr>
              <w:t xml:space="preserve">Group Bookings: They are usually bookings they make for groups of more than ten (10) rooms arriving on a date and guaranteed by a company or travel agency. The group's operating conditions are stipulated in previous contracts.</w:t>
            </w:r>
          </w:p>
          <w:p w:rsidR="00000000" w:rsidDel="00000000" w:rsidP="00000000" w:rsidRDefault="00000000" w:rsidRPr="00000000" w14:paraId="0000010B">
            <w:pPr>
              <w:rPr>
                <w:b w:val="0"/>
              </w:rPr>
            </w:pPr>
            <w:r w:rsidDel="00000000" w:rsidR="00000000" w:rsidRPr="00000000">
              <w:rPr>
                <w:rtl w:val="0"/>
              </w:rPr>
            </w:r>
          </w:p>
          <w:p w:rsidR="00000000" w:rsidDel="00000000" w:rsidP="00000000" w:rsidRDefault="00000000" w:rsidRPr="00000000" w14:paraId="0000010C">
            <w:pPr>
              <w:numPr>
                <w:ilvl w:val="0"/>
                <w:numId w:val="3"/>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color w:val="000000"/>
                <w:rtl w:val="0"/>
              </w:rPr>
              <w:t xml:space="preserve">Canceled Bookings: These reservations are generated either by direct request of the customers in case of not being able to honor the reservation or by the hotel due to a special situation which will force it to give it the proper management according to the established policies.</w:t>
            </w:r>
          </w:p>
          <w:p w:rsidR="00000000" w:rsidDel="00000000" w:rsidP="00000000" w:rsidRDefault="00000000" w:rsidRPr="00000000" w14:paraId="0000010D">
            <w:pPr>
              <w:rPr>
                <w:b w:val="0"/>
              </w:rPr>
            </w:pPr>
            <w:r w:rsidDel="00000000" w:rsidR="00000000" w:rsidRPr="00000000">
              <w:rPr>
                <w:rtl w:val="0"/>
              </w:rPr>
            </w:r>
          </w:p>
          <w:p w:rsidR="00000000" w:rsidDel="00000000" w:rsidP="00000000" w:rsidRDefault="00000000" w:rsidRPr="00000000" w14:paraId="0000010E">
            <w:pPr>
              <w:numPr>
                <w:ilvl w:val="0"/>
                <w:numId w:val="3"/>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color w:val="000000"/>
                <w:rtl w:val="0"/>
              </w:rPr>
              <w:t xml:space="preserve">Allotment: In the hotel business, it is the agreement or negotiation with companies, travel agents or airlines, in which these are assigned with a certain number of rooms daily, which are guaranteed, either because they use them or resell them.</w:t>
            </w:r>
          </w:p>
          <w:p w:rsidR="00000000" w:rsidDel="00000000" w:rsidP="00000000" w:rsidRDefault="00000000" w:rsidRPr="00000000" w14:paraId="0000010F">
            <w:pPr>
              <w:rPr>
                <w:b w:val="0"/>
              </w:rPr>
            </w:pPr>
            <w:r w:rsidDel="00000000" w:rsidR="00000000" w:rsidRPr="00000000">
              <w:rPr>
                <w:rtl w:val="0"/>
              </w:rPr>
            </w:r>
          </w:p>
          <w:p w:rsidR="00000000" w:rsidDel="00000000" w:rsidP="00000000" w:rsidRDefault="00000000" w:rsidRPr="00000000" w14:paraId="00000110">
            <w:pPr>
              <w:numPr>
                <w:ilvl w:val="0"/>
                <w:numId w:val="3"/>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color w:val="000000"/>
                <w:rtl w:val="0"/>
              </w:rPr>
              <w:t xml:space="preserve">No Show: This is not a type of reservation, but it is a condition associated with bookings, and occurs when guaranteed reservations are not presented. This control is very important to carry out since it allows the hotel, among other things, </w:t>
            </w:r>
            <w:r w:rsidDel="00000000" w:rsidR="00000000" w:rsidRPr="00000000">
              <w:rPr>
                <w:b w:val="0"/>
                <w:rtl w:val="0"/>
              </w:rPr>
              <w:t xml:space="preserve">to collect</w:t>
            </w:r>
            <w:r w:rsidDel="00000000" w:rsidR="00000000" w:rsidRPr="00000000">
              <w:rPr>
                <w:b w:val="0"/>
                <w:color w:val="000000"/>
                <w:rtl w:val="0"/>
              </w:rPr>
              <w:t xml:space="preserve"> the guarantees, give space to the waiting lists, </w:t>
            </w:r>
            <w:r w:rsidDel="00000000" w:rsidR="00000000" w:rsidRPr="00000000">
              <w:rPr>
                <w:b w:val="0"/>
                <w:rtl w:val="0"/>
              </w:rPr>
              <w:t xml:space="preserve">and use</w:t>
            </w:r>
            <w:r w:rsidDel="00000000" w:rsidR="00000000" w:rsidRPr="00000000">
              <w:rPr>
                <w:b w:val="0"/>
                <w:color w:val="000000"/>
                <w:rtl w:val="0"/>
              </w:rPr>
              <w:t xml:space="preserve"> this statistic to complement the forecast.</w:t>
            </w:r>
          </w:p>
        </w:tc>
        <w:tc>
          <w:tcPr/>
          <w:p w:rsidR="00000000" w:rsidDel="00000000" w:rsidP="00000000" w:rsidRDefault="00000000" w:rsidRPr="00000000" w14:paraId="00000111">
            <w:pPr>
              <w:ind w:left="360" w:firstLine="0"/>
              <w:rPr/>
            </w:pPr>
            <w:r w:rsidDel="00000000" w:rsidR="00000000" w:rsidRPr="00000000">
              <w:rPr>
                <w:i w:val="1"/>
                <w:rtl w:val="0"/>
              </w:rPr>
              <w:t xml:space="preserve">6.</w:t>
            </w:r>
            <w:r w:rsidDel="00000000" w:rsidR="00000000" w:rsidRPr="00000000">
              <w:rPr>
                <w:rtl w:val="0"/>
              </w:rPr>
              <w:t xml:space="preserve"> Reservas</w:t>
            </w:r>
          </w:p>
          <w:p w:rsidR="00000000" w:rsidDel="00000000" w:rsidP="00000000" w:rsidRDefault="00000000" w:rsidRPr="00000000" w14:paraId="00000112">
            <w:pPr>
              <w:rPr>
                <w:b w:val="0"/>
                <w:i w:val="1"/>
              </w:rPr>
            </w:pPr>
            <w:r w:rsidDel="00000000" w:rsidR="00000000" w:rsidRPr="00000000">
              <w:rPr>
                <w:b w:val="0"/>
                <w:i w:val="1"/>
                <w:rtl w:val="0"/>
              </w:rPr>
              <w:t xml:space="preserve">Una reserva es el inicio del acuerdo entre el hotel y una persona física o jurídica, que da lugar al contrato de alojamiento, en el que el primero se compromete a prestar el servicio de alojamiento bajo características específicas y el segundo se compromete a utilizar este servicio en la fecha acordada, haciendo un pago por el mismo. Con base en este concepto, existen algunos tipos de reservas en el entorno hotelero, tales como:</w:t>
            </w:r>
          </w:p>
          <w:p w:rsidR="00000000" w:rsidDel="00000000" w:rsidP="00000000" w:rsidRDefault="00000000" w:rsidRPr="00000000" w14:paraId="00000113">
            <w:pPr>
              <w:rPr>
                <w:b w:val="0"/>
                <w:i w:val="1"/>
              </w:rPr>
            </w:pPr>
            <w:r w:rsidDel="00000000" w:rsidR="00000000" w:rsidRPr="00000000">
              <w:rPr>
                <w:rtl w:val="0"/>
              </w:rPr>
            </w:r>
          </w:p>
          <w:p w:rsidR="00000000" w:rsidDel="00000000" w:rsidP="00000000" w:rsidRDefault="00000000" w:rsidRPr="00000000" w14:paraId="00000114">
            <w:pPr>
              <w:rPr>
                <w:b w:val="0"/>
                <w:i w:val="1"/>
              </w:rPr>
            </w:pPr>
            <w:r w:rsidDel="00000000" w:rsidR="00000000" w:rsidRPr="00000000">
              <w:rPr>
                <w:b w:val="0"/>
                <w:i w:val="1"/>
                <w:rtl w:val="0"/>
              </w:rPr>
              <w:t xml:space="preserve">•Reserva confirmada (No Garantizada): Son reservas de particulares o intermediarios, en las que no hay garantía. Por lo general, el hotel establece una hora límite para el registro, que generalmente son las 18:00 horas, después de lo cual, si los huéspedes no se presentan, la reserva se cancela.</w:t>
            </w:r>
          </w:p>
          <w:p w:rsidR="00000000" w:rsidDel="00000000" w:rsidP="00000000" w:rsidRDefault="00000000" w:rsidRPr="00000000" w14:paraId="00000115">
            <w:pPr>
              <w:rPr>
                <w:b w:val="0"/>
                <w:i w:val="1"/>
              </w:rPr>
            </w:pPr>
            <w:r w:rsidDel="00000000" w:rsidR="00000000" w:rsidRPr="00000000">
              <w:rPr>
                <w:rtl w:val="0"/>
              </w:rPr>
            </w:r>
          </w:p>
          <w:p w:rsidR="00000000" w:rsidDel="00000000" w:rsidP="00000000" w:rsidRDefault="00000000" w:rsidRPr="00000000" w14:paraId="00000116">
            <w:pPr>
              <w:rPr>
                <w:b w:val="0"/>
                <w:i w:val="1"/>
              </w:rPr>
            </w:pPr>
            <w:r w:rsidDel="00000000" w:rsidR="00000000" w:rsidRPr="00000000">
              <w:rPr>
                <w:b w:val="0"/>
                <w:i w:val="1"/>
                <w:rtl w:val="0"/>
              </w:rPr>
              <w:t xml:space="preserve">•Reserva garantizada: Una reserva garantizada significa que el hotel tiene una garantía, generalmente una carta de confirmación, una tarjeta de crédito o un depósito, que asegura que, si los huéspedes no se presentan en la fecha estipulada, el hotel cobrará una cantidad predeterminada. Por lo general, se cobra la primera noche de alojamiento, aunque esto puede variar dependiendo de las condiciones de reserva.</w:t>
            </w:r>
          </w:p>
          <w:p w:rsidR="00000000" w:rsidDel="00000000" w:rsidP="00000000" w:rsidRDefault="00000000" w:rsidRPr="00000000" w14:paraId="00000117">
            <w:pPr>
              <w:rPr>
                <w:b w:val="0"/>
                <w:i w:val="1"/>
              </w:rPr>
            </w:pPr>
            <w:r w:rsidDel="00000000" w:rsidR="00000000" w:rsidRPr="00000000">
              <w:rPr>
                <w:rtl w:val="0"/>
              </w:rPr>
            </w:r>
          </w:p>
          <w:p w:rsidR="00000000" w:rsidDel="00000000" w:rsidP="00000000" w:rsidRDefault="00000000" w:rsidRPr="00000000" w14:paraId="00000118">
            <w:pPr>
              <w:rPr>
                <w:b w:val="0"/>
                <w:i w:val="1"/>
              </w:rPr>
            </w:pPr>
            <w:r w:rsidDel="00000000" w:rsidR="00000000" w:rsidRPr="00000000">
              <w:rPr>
                <w:b w:val="0"/>
                <w:i w:val="1"/>
                <w:rtl w:val="0"/>
              </w:rPr>
              <w:t xml:space="preserve">•Reserva provisional (tentativa): Es una reserva que se realiza para luego ser confirmada o garantizada. En caso de que no se produzca ningún movimiento con la reserva dentro de un plazo previamente estipulado, la reserva se cancela.</w:t>
            </w:r>
          </w:p>
          <w:p w:rsidR="00000000" w:rsidDel="00000000" w:rsidP="00000000" w:rsidRDefault="00000000" w:rsidRPr="00000000" w14:paraId="00000119">
            <w:pPr>
              <w:rPr>
                <w:b w:val="0"/>
                <w:i w:val="1"/>
              </w:rPr>
            </w:pPr>
            <w:r w:rsidDel="00000000" w:rsidR="00000000" w:rsidRPr="00000000">
              <w:rPr>
                <w:rtl w:val="0"/>
              </w:rPr>
            </w:r>
          </w:p>
          <w:p w:rsidR="00000000" w:rsidDel="00000000" w:rsidP="00000000" w:rsidRDefault="00000000" w:rsidRPr="00000000" w14:paraId="0000011A">
            <w:pPr>
              <w:rPr>
                <w:b w:val="0"/>
                <w:i w:val="1"/>
              </w:rPr>
            </w:pPr>
            <w:r w:rsidDel="00000000" w:rsidR="00000000" w:rsidRPr="00000000">
              <w:rPr>
                <w:b w:val="0"/>
                <w:i w:val="1"/>
                <w:rtl w:val="0"/>
              </w:rPr>
              <w:t xml:space="preserve">•Reserva en lista de espera: Cuando una fecha en particular se vende por completo, es decir, la ocupación para esa noche se proyecta en cien por ciento (100%) de las habitaciones. En este caso, el hotel, de acuerdo con sus políticas, puede recibir reservas adicionales, que irán a una lista de espera. En la práctica, esto significa que, si no se presenta alguna de las reservas previamente registradas, las reservas en la lista de espera entrarán en sustitución de dichas reservas.</w:t>
            </w:r>
          </w:p>
          <w:p w:rsidR="00000000" w:rsidDel="00000000" w:rsidP="00000000" w:rsidRDefault="00000000" w:rsidRPr="00000000" w14:paraId="0000011B">
            <w:pPr>
              <w:rPr>
                <w:b w:val="0"/>
                <w:i w:val="1"/>
              </w:rPr>
            </w:pPr>
            <w:r w:rsidDel="00000000" w:rsidR="00000000" w:rsidRPr="00000000">
              <w:rPr>
                <w:rtl w:val="0"/>
              </w:rPr>
            </w:r>
          </w:p>
          <w:p w:rsidR="00000000" w:rsidDel="00000000" w:rsidP="00000000" w:rsidRDefault="00000000" w:rsidRPr="00000000" w14:paraId="0000011C">
            <w:pPr>
              <w:rPr>
                <w:b w:val="0"/>
                <w:i w:val="1"/>
              </w:rPr>
            </w:pPr>
            <w:r w:rsidDel="00000000" w:rsidR="00000000" w:rsidRPr="00000000">
              <w:rPr>
                <w:b w:val="0"/>
                <w:i w:val="1"/>
                <w:rtl w:val="0"/>
              </w:rPr>
              <w:t xml:space="preserve">•Reservas V.I.P.: Dentro del argot hotelero, el acrónimo VIP (Very Important Person) se utiliza para identificar las reservas de personas que requieren especial atención por su estatus. Estas reservas requieren una atención especial de todas las áreas del hotel para garantizar la prestación de un servicio excelente.</w:t>
            </w:r>
          </w:p>
          <w:p w:rsidR="00000000" w:rsidDel="00000000" w:rsidP="00000000" w:rsidRDefault="00000000" w:rsidRPr="00000000" w14:paraId="0000011D">
            <w:pPr>
              <w:rPr>
                <w:b w:val="0"/>
                <w:i w:val="1"/>
              </w:rPr>
            </w:pPr>
            <w:r w:rsidDel="00000000" w:rsidR="00000000" w:rsidRPr="00000000">
              <w:rPr>
                <w:rtl w:val="0"/>
              </w:rPr>
            </w:r>
          </w:p>
          <w:p w:rsidR="00000000" w:rsidDel="00000000" w:rsidP="00000000" w:rsidRDefault="00000000" w:rsidRPr="00000000" w14:paraId="0000011E">
            <w:pPr>
              <w:rPr>
                <w:b w:val="0"/>
                <w:i w:val="1"/>
              </w:rPr>
            </w:pPr>
            <w:r w:rsidDel="00000000" w:rsidR="00000000" w:rsidRPr="00000000">
              <w:rPr>
                <w:b w:val="0"/>
                <w:i w:val="1"/>
                <w:rtl w:val="0"/>
              </w:rPr>
              <w:t xml:space="preserve">•Reservas de grupo: Suelen ser reservas que se realizan para grupos de más de diez (10) habitaciones que llegan en una fecha y están garantizadas por una empresa o agencia de viajes. Las condiciones de operación del grupo están estipuladas en contratos anteriores.</w:t>
            </w:r>
          </w:p>
          <w:p w:rsidR="00000000" w:rsidDel="00000000" w:rsidP="00000000" w:rsidRDefault="00000000" w:rsidRPr="00000000" w14:paraId="0000011F">
            <w:pPr>
              <w:rPr>
                <w:b w:val="0"/>
                <w:i w:val="1"/>
              </w:rPr>
            </w:pPr>
            <w:r w:rsidDel="00000000" w:rsidR="00000000" w:rsidRPr="00000000">
              <w:rPr>
                <w:rtl w:val="0"/>
              </w:rPr>
            </w:r>
          </w:p>
          <w:p w:rsidR="00000000" w:rsidDel="00000000" w:rsidP="00000000" w:rsidRDefault="00000000" w:rsidRPr="00000000" w14:paraId="00000120">
            <w:pPr>
              <w:rPr>
                <w:b w:val="0"/>
                <w:i w:val="1"/>
              </w:rPr>
            </w:pPr>
            <w:r w:rsidDel="00000000" w:rsidR="00000000" w:rsidRPr="00000000">
              <w:rPr>
                <w:b w:val="0"/>
                <w:i w:val="1"/>
                <w:rtl w:val="0"/>
              </w:rPr>
              <w:t xml:space="preserve">•Reservas canceladas: Estas reservas se generan bien por petición directa de los clientes, en caso de no poder cumplir con la reserva, o por el hotel, debido a una situación especial que les obligará a darle el manejo adecuado de acuerdo con las políticas establecidas.</w:t>
            </w:r>
          </w:p>
          <w:p w:rsidR="00000000" w:rsidDel="00000000" w:rsidP="00000000" w:rsidRDefault="00000000" w:rsidRPr="00000000" w14:paraId="00000121">
            <w:pPr>
              <w:rPr>
                <w:b w:val="0"/>
                <w:i w:val="1"/>
              </w:rPr>
            </w:pPr>
            <w:r w:rsidDel="00000000" w:rsidR="00000000" w:rsidRPr="00000000">
              <w:rPr>
                <w:rtl w:val="0"/>
              </w:rPr>
            </w:r>
          </w:p>
          <w:p w:rsidR="00000000" w:rsidDel="00000000" w:rsidP="00000000" w:rsidRDefault="00000000" w:rsidRPr="00000000" w14:paraId="00000122">
            <w:pPr>
              <w:rPr>
                <w:b w:val="0"/>
                <w:i w:val="1"/>
              </w:rPr>
            </w:pPr>
            <w:r w:rsidDel="00000000" w:rsidR="00000000" w:rsidRPr="00000000">
              <w:rPr>
                <w:b w:val="0"/>
                <w:i w:val="1"/>
                <w:rtl w:val="0"/>
              </w:rPr>
              <w:t xml:space="preserve">•Allotment: En el negocio hotelero, es un acuerdo o negociación con empresas, agencias de viajes o aerolíneas, en el que se les asigna un determinado número de habitaciones diarias, que están garantizadas, ya sea porque las utilizan o las </w:t>
            </w:r>
            <w:r w:rsidDel="00000000" w:rsidR="00000000" w:rsidRPr="00000000">
              <w:rPr>
                <w:b w:val="0"/>
                <w:i w:val="1"/>
                <w:rtl w:val="0"/>
              </w:rPr>
              <w:t xml:space="preserve">revenden</w:t>
            </w:r>
            <w:r w:rsidDel="00000000" w:rsidR="00000000" w:rsidRPr="00000000">
              <w:rPr>
                <w:b w:val="0"/>
                <w:i w:val="1"/>
                <w:rtl w:val="0"/>
              </w:rPr>
              <w:t xml:space="preserve">.</w:t>
            </w:r>
          </w:p>
          <w:p w:rsidR="00000000" w:rsidDel="00000000" w:rsidP="00000000" w:rsidRDefault="00000000" w:rsidRPr="00000000" w14:paraId="00000123">
            <w:pPr>
              <w:rPr>
                <w:b w:val="0"/>
                <w:i w:val="1"/>
              </w:rPr>
            </w:pPr>
            <w:r w:rsidDel="00000000" w:rsidR="00000000" w:rsidRPr="00000000">
              <w:rPr>
                <w:rtl w:val="0"/>
              </w:rPr>
            </w:r>
          </w:p>
          <w:p w:rsidR="00000000" w:rsidDel="00000000" w:rsidP="00000000" w:rsidRDefault="00000000" w:rsidRPr="00000000" w14:paraId="00000124">
            <w:pPr>
              <w:rPr>
                <w:b w:val="0"/>
              </w:rPr>
            </w:pPr>
            <w:r w:rsidDel="00000000" w:rsidR="00000000" w:rsidRPr="00000000">
              <w:rPr>
                <w:b w:val="0"/>
                <w:i w:val="1"/>
                <w:rtl w:val="0"/>
              </w:rPr>
              <w:t xml:space="preserve">•No Show: Este no es un tipo de reserva, sino que se trata de una condición asociada a las reservas, y se produce cuando no se presentan las reservas garantizadas. Este control es muy importante de llevar a cabo, ya que permite al hotel, entre otras cosas, recoger las garantías, dar espacio a las listas de espera, utilizar esta estadística para complementar las proyecciones.</w:t>
            </w:r>
            <w:r w:rsidDel="00000000" w:rsidR="00000000" w:rsidRPr="00000000">
              <w:rPr>
                <w:rtl w:val="0"/>
              </w:rPr>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sdt>
        <w:sdtPr>
          <w:tag w:val="goog_rdk_11"/>
        </w:sdtPr>
        <w:sdtContent>
          <w:commentRangeStart w:id="9"/>
        </w:sdtContent>
      </w:sdt>
      <w:r w:rsidDel="00000000" w:rsidR="00000000" w:rsidRPr="00000000">
        <w:rPr/>
        <w:drawing>
          <wp:inline distB="0" distT="0" distL="0" distR="0">
            <wp:extent cx="5944870" cy="857250"/>
            <wp:effectExtent b="0" l="0" r="0" t="0"/>
            <wp:docPr descr="Interfaz de usuario gráfica, Aplicación&#10;&#10;Descripción generada automáticamente" id="115" name="image8.png"/>
            <a:graphic>
              <a:graphicData uri="http://schemas.openxmlformats.org/drawingml/2006/picture">
                <pic:pic>
                  <pic:nvPicPr>
                    <pic:cNvPr descr="Interfaz de usuario gráfica, Aplicación&#10;&#10;Descripción generada automáticamente" id="0" name="image8.png"/>
                    <pic:cNvPicPr preferRelativeResize="0"/>
                  </pic:nvPicPr>
                  <pic:blipFill>
                    <a:blip r:embed="rId20"/>
                    <a:srcRect b="0" l="0" r="0" t="0"/>
                    <a:stretch>
                      <a:fillRect/>
                    </a:stretch>
                  </pic:blipFill>
                  <pic:spPr>
                    <a:xfrm>
                      <a:off x="0" y="0"/>
                      <a:ext cx="5944870" cy="857250"/>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tbl>
      <w:tblPr>
        <w:tblStyle w:val="Table15"/>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rHeight w:val="5249" w:hRule="atLeast"/>
          <w:tblHeader w:val="0"/>
        </w:trPr>
        <w:tc>
          <w:tcPr/>
          <w:p w:rsidR="00000000" w:rsidDel="00000000" w:rsidP="00000000" w:rsidRDefault="00000000" w:rsidRPr="00000000" w14:paraId="0000012F">
            <w:pPr>
              <w:pStyle w:val="Heading2"/>
              <w:rPr/>
            </w:pPr>
            <w:bookmarkStart w:colFirst="0" w:colLast="0" w:name="_heading=h.17dp8vu" w:id="9"/>
            <w:bookmarkEnd w:id="9"/>
            <w:r w:rsidDel="00000000" w:rsidR="00000000" w:rsidRPr="00000000">
              <w:rPr>
                <w:rtl w:val="0"/>
              </w:rPr>
              <w:t xml:space="preserve">6.1 Conditions</w:t>
            </w:r>
          </w:p>
          <w:p w:rsidR="00000000" w:rsidDel="00000000" w:rsidP="00000000" w:rsidRDefault="00000000" w:rsidRPr="00000000" w14:paraId="00000130">
            <w:pPr>
              <w:rPr>
                <w:b w:val="0"/>
              </w:rPr>
            </w:pPr>
            <w:r w:rsidDel="00000000" w:rsidR="00000000" w:rsidRPr="00000000">
              <w:rPr>
                <w:b w:val="0"/>
                <w:rtl w:val="0"/>
              </w:rPr>
              <w:t xml:space="preserve">As with any commercial agreement, the reservation is governed by certain conditions. These change according to the policy established by the hotel.</w:t>
            </w:r>
          </w:p>
          <w:p w:rsidR="00000000" w:rsidDel="00000000" w:rsidP="00000000" w:rsidRDefault="00000000" w:rsidRPr="00000000" w14:paraId="00000131">
            <w:pPr>
              <w:rPr>
                <w:b w:val="0"/>
              </w:rPr>
            </w:pPr>
            <w:r w:rsidDel="00000000" w:rsidR="00000000" w:rsidRPr="00000000">
              <w:rPr>
                <w:rtl w:val="0"/>
              </w:rPr>
            </w:r>
          </w:p>
          <w:p w:rsidR="00000000" w:rsidDel="00000000" w:rsidP="00000000" w:rsidRDefault="00000000" w:rsidRPr="00000000" w14:paraId="00000132">
            <w:pPr>
              <w:rPr>
                <w:b w:val="0"/>
              </w:rPr>
            </w:pPr>
            <w:r w:rsidDel="00000000" w:rsidR="00000000" w:rsidRPr="00000000">
              <w:rPr>
                <w:b w:val="0"/>
                <w:rtl w:val="0"/>
              </w:rPr>
              <w:t xml:space="preserve">The most relevant conditions or characteristics that the reservation must have are:</w:t>
            </w:r>
          </w:p>
          <w:p w:rsidR="00000000" w:rsidDel="00000000" w:rsidP="00000000" w:rsidRDefault="00000000" w:rsidRPr="00000000" w14:paraId="00000133">
            <w:pPr>
              <w:rPr>
                <w:b w:val="0"/>
              </w:rPr>
            </w:pPr>
            <w:r w:rsidDel="00000000" w:rsidR="00000000" w:rsidRPr="00000000">
              <w:rPr>
                <w:rtl w:val="0"/>
              </w:rPr>
            </w:r>
          </w:p>
          <w:p w:rsidR="00000000" w:rsidDel="00000000" w:rsidP="00000000" w:rsidRDefault="00000000" w:rsidRPr="00000000" w14:paraId="00000134">
            <w:pPr>
              <w:numPr>
                <w:ilvl w:val="0"/>
                <w:numId w:val="11"/>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color w:val="000000"/>
                <w:rtl w:val="0"/>
              </w:rPr>
              <w:t xml:space="preserve">Arrival date</w:t>
            </w:r>
          </w:p>
          <w:p w:rsidR="00000000" w:rsidDel="00000000" w:rsidP="00000000" w:rsidRDefault="00000000" w:rsidRPr="00000000" w14:paraId="00000135">
            <w:pPr>
              <w:numPr>
                <w:ilvl w:val="0"/>
                <w:numId w:val="11"/>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color w:val="000000"/>
                <w:rtl w:val="0"/>
              </w:rPr>
              <w:t xml:space="preserve">Departure date</w:t>
            </w:r>
          </w:p>
          <w:p w:rsidR="00000000" w:rsidDel="00000000" w:rsidP="00000000" w:rsidRDefault="00000000" w:rsidRPr="00000000" w14:paraId="00000136">
            <w:pPr>
              <w:numPr>
                <w:ilvl w:val="0"/>
                <w:numId w:val="11"/>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color w:val="000000"/>
                <w:rtl w:val="0"/>
              </w:rPr>
              <w:t xml:space="preserve">Confirmed rate.</w:t>
            </w:r>
          </w:p>
          <w:p w:rsidR="00000000" w:rsidDel="00000000" w:rsidP="00000000" w:rsidRDefault="00000000" w:rsidRPr="00000000" w14:paraId="00000137">
            <w:pPr>
              <w:numPr>
                <w:ilvl w:val="0"/>
                <w:numId w:val="11"/>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color w:val="000000"/>
                <w:rtl w:val="0"/>
              </w:rPr>
              <w:t xml:space="preserve">Rate inclusions and non-inclusions</w:t>
            </w:r>
          </w:p>
          <w:p w:rsidR="00000000" w:rsidDel="00000000" w:rsidP="00000000" w:rsidRDefault="00000000" w:rsidRPr="00000000" w14:paraId="00000138">
            <w:pPr>
              <w:numPr>
                <w:ilvl w:val="0"/>
                <w:numId w:val="11"/>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color w:val="000000"/>
                <w:rtl w:val="0"/>
              </w:rPr>
              <w:t xml:space="preserve">Nature of the reservation (flexible, non-refundable)</w:t>
            </w:r>
          </w:p>
          <w:p w:rsidR="00000000" w:rsidDel="00000000" w:rsidP="00000000" w:rsidRDefault="00000000" w:rsidRPr="00000000" w14:paraId="00000139">
            <w:pPr>
              <w:numPr>
                <w:ilvl w:val="0"/>
                <w:numId w:val="11"/>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color w:val="000000"/>
                <w:rtl w:val="0"/>
              </w:rPr>
              <w:t xml:space="preserve">If advance payment is required and the maximum date to make it</w:t>
            </w:r>
          </w:p>
          <w:p w:rsidR="00000000" w:rsidDel="00000000" w:rsidP="00000000" w:rsidRDefault="00000000" w:rsidRPr="00000000" w14:paraId="0000013A">
            <w:pPr>
              <w:numPr>
                <w:ilvl w:val="0"/>
                <w:numId w:val="11"/>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color w:val="000000"/>
                <w:rtl w:val="0"/>
              </w:rPr>
              <w:t xml:space="preserve">Cancellation Policy</w:t>
            </w:r>
          </w:p>
          <w:p w:rsidR="00000000" w:rsidDel="00000000" w:rsidP="00000000" w:rsidRDefault="00000000" w:rsidRPr="00000000" w14:paraId="0000013B">
            <w:pPr>
              <w:numPr>
                <w:ilvl w:val="0"/>
                <w:numId w:val="11"/>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color w:val="000000"/>
                <w:rtl w:val="0"/>
              </w:rPr>
              <w:t xml:space="preserve">Acceptance</w:t>
            </w:r>
          </w:p>
          <w:p w:rsidR="00000000" w:rsidDel="00000000" w:rsidP="00000000" w:rsidRDefault="00000000" w:rsidRPr="00000000" w14:paraId="0000013C">
            <w:pPr>
              <w:rPr>
                <w:b w:val="0"/>
              </w:rPr>
            </w:pPr>
            <w:r w:rsidDel="00000000" w:rsidR="00000000" w:rsidRPr="00000000">
              <w:rPr>
                <w:rtl w:val="0"/>
              </w:rPr>
            </w:r>
          </w:p>
          <w:p w:rsidR="00000000" w:rsidDel="00000000" w:rsidP="00000000" w:rsidRDefault="00000000" w:rsidRPr="00000000" w14:paraId="0000013D">
            <w:pPr>
              <w:rPr>
                <w:b w:val="0"/>
              </w:rPr>
            </w:pPr>
            <w:r w:rsidDel="00000000" w:rsidR="00000000" w:rsidRPr="00000000">
              <w:rPr>
                <w:b w:val="0"/>
                <w:rtl w:val="0"/>
              </w:rPr>
              <w:t xml:space="preserve">All these terms and conditions must be contained in a document published on the hotel's website or delivered to the booking holder at the time of receiving confirmation.</w:t>
            </w:r>
          </w:p>
          <w:p w:rsidR="00000000" w:rsidDel="00000000" w:rsidP="00000000" w:rsidRDefault="00000000" w:rsidRPr="00000000" w14:paraId="0000013E">
            <w:pPr>
              <w:rPr>
                <w:b w:val="0"/>
              </w:rPr>
            </w:pPr>
            <w:r w:rsidDel="00000000" w:rsidR="00000000" w:rsidRPr="00000000">
              <w:rPr>
                <w:rtl w:val="0"/>
              </w:rPr>
            </w:r>
          </w:p>
          <w:p w:rsidR="00000000" w:rsidDel="00000000" w:rsidP="00000000" w:rsidRDefault="00000000" w:rsidRPr="00000000" w14:paraId="0000013F">
            <w:pPr>
              <w:pStyle w:val="Heading2"/>
              <w:rPr/>
            </w:pPr>
            <w:bookmarkStart w:colFirst="0" w:colLast="0" w:name="_heading=h.3rdcrjn" w:id="10"/>
            <w:bookmarkEnd w:id="10"/>
            <w:r w:rsidDel="00000000" w:rsidR="00000000" w:rsidRPr="00000000">
              <w:rPr>
                <w:rtl w:val="0"/>
              </w:rPr>
              <w:t xml:space="preserve">6.2 Cancellation Fee</w:t>
            </w:r>
          </w:p>
          <w:p w:rsidR="00000000" w:rsidDel="00000000" w:rsidP="00000000" w:rsidRDefault="00000000" w:rsidRPr="00000000" w14:paraId="00000140">
            <w:pPr>
              <w:rPr>
                <w:b w:val="0"/>
              </w:rPr>
            </w:pPr>
            <w:r w:rsidDel="00000000" w:rsidR="00000000" w:rsidRPr="00000000">
              <w:rPr>
                <w:b w:val="0"/>
                <w:rtl w:val="0"/>
              </w:rPr>
              <w:t xml:space="preserve">The cancellation fee is the value stipulated by the accommodation establishment and is charged as compensation in case the reservation is canceled out of the allowed period and the room cannot be re-sold. This value should be described in the cancellation policy. </w:t>
            </w:r>
          </w:p>
          <w:p w:rsidR="00000000" w:rsidDel="00000000" w:rsidP="00000000" w:rsidRDefault="00000000" w:rsidRPr="00000000" w14:paraId="00000141">
            <w:pPr>
              <w:rPr>
                <w:b w:val="0"/>
              </w:rPr>
            </w:pPr>
            <w:r w:rsidDel="00000000" w:rsidR="00000000" w:rsidRPr="00000000">
              <w:rPr>
                <w:rtl w:val="0"/>
              </w:rPr>
            </w:r>
          </w:p>
          <w:p w:rsidR="00000000" w:rsidDel="00000000" w:rsidP="00000000" w:rsidRDefault="00000000" w:rsidRPr="00000000" w14:paraId="00000142">
            <w:pPr>
              <w:rPr>
                <w:b w:val="0"/>
              </w:rPr>
            </w:pPr>
            <w:r w:rsidDel="00000000" w:rsidR="00000000" w:rsidRPr="00000000">
              <w:rPr>
                <w:b w:val="0"/>
                <w:rtl w:val="0"/>
              </w:rPr>
              <w:t xml:space="preserve">According to the established conditions, the cancellation fee can be a percentage or the total of the stay. The most common penalty is the value of the first night of accommodation.</w:t>
            </w:r>
          </w:p>
          <w:p w:rsidR="00000000" w:rsidDel="00000000" w:rsidP="00000000" w:rsidRDefault="00000000" w:rsidRPr="00000000" w14:paraId="00000143">
            <w:pPr>
              <w:rPr>
                <w:b w:val="0"/>
              </w:rPr>
            </w:pPr>
            <w:r w:rsidDel="00000000" w:rsidR="00000000" w:rsidRPr="00000000">
              <w:rPr>
                <w:rtl w:val="0"/>
              </w:rPr>
            </w:r>
          </w:p>
          <w:p w:rsidR="00000000" w:rsidDel="00000000" w:rsidP="00000000" w:rsidRDefault="00000000" w:rsidRPr="00000000" w14:paraId="00000144">
            <w:pPr>
              <w:pStyle w:val="Heading2"/>
              <w:rPr/>
            </w:pPr>
            <w:bookmarkStart w:colFirst="0" w:colLast="0" w:name="_heading=h.26in1rg" w:id="11"/>
            <w:bookmarkEnd w:id="11"/>
            <w:r w:rsidDel="00000000" w:rsidR="00000000" w:rsidRPr="00000000">
              <w:rPr>
                <w:rtl w:val="0"/>
              </w:rPr>
              <w:t xml:space="preserve">6.3 Policies </w:t>
            </w:r>
          </w:p>
          <w:p w:rsidR="00000000" w:rsidDel="00000000" w:rsidP="00000000" w:rsidRDefault="00000000" w:rsidRPr="00000000" w14:paraId="00000145">
            <w:pPr>
              <w:rPr>
                <w:b w:val="0"/>
              </w:rPr>
            </w:pPr>
            <w:r w:rsidDel="00000000" w:rsidR="00000000" w:rsidRPr="00000000">
              <w:rPr>
                <w:b w:val="0"/>
                <w:rtl w:val="0"/>
              </w:rPr>
              <w:t xml:space="preserve">They are agreements established by management between the guest and the establishment and are aimed to clarify the conditions of service provision and the rules of behavior within the establishment. These rules are mentioned on the registration card that the guest signs at the check-in time. In addition to this, a copy of the rules and regulations should also be arranged in all rooms and posted on the website so that guests read and understand the management policies. This may also include local government policies that have to be followed by the guest.</w:t>
            </w:r>
          </w:p>
          <w:p w:rsidR="00000000" w:rsidDel="00000000" w:rsidP="00000000" w:rsidRDefault="00000000" w:rsidRPr="00000000" w14:paraId="00000146">
            <w:pPr>
              <w:rPr>
                <w:b w:val="0"/>
              </w:rPr>
            </w:pPr>
            <w:r w:rsidDel="00000000" w:rsidR="00000000" w:rsidRPr="00000000">
              <w:rPr>
                <w:rtl w:val="0"/>
              </w:rPr>
            </w:r>
          </w:p>
          <w:p w:rsidR="00000000" w:rsidDel="00000000" w:rsidP="00000000" w:rsidRDefault="00000000" w:rsidRPr="00000000" w14:paraId="00000147">
            <w:pPr>
              <w:rPr>
                <w:b w:val="0"/>
              </w:rPr>
            </w:pPr>
            <w:r w:rsidDel="00000000" w:rsidR="00000000" w:rsidRPr="00000000">
              <w:rPr>
                <w:b w:val="0"/>
                <w:rtl w:val="0"/>
              </w:rPr>
              <w:t xml:space="preserve">The most common policies and rules are:</w:t>
            </w:r>
          </w:p>
          <w:p w:rsidR="00000000" w:rsidDel="00000000" w:rsidP="00000000" w:rsidRDefault="00000000" w:rsidRPr="00000000" w14:paraId="00000148">
            <w:pPr>
              <w:rPr>
                <w:b w:val="0"/>
              </w:rPr>
            </w:pPr>
            <w:r w:rsidDel="00000000" w:rsidR="00000000" w:rsidRPr="00000000">
              <w:rPr>
                <w:b w:val="0"/>
                <w:rtl w:val="0"/>
              </w:rPr>
              <w:tab/>
            </w:r>
          </w:p>
        </w:tc>
        <w:tc>
          <w:tcPr/>
          <w:p w:rsidR="00000000" w:rsidDel="00000000" w:rsidP="00000000" w:rsidRDefault="00000000" w:rsidRPr="00000000" w14:paraId="00000149">
            <w:pPr>
              <w:rPr>
                <w:i w:val="1"/>
              </w:rPr>
            </w:pPr>
            <w:r w:rsidDel="00000000" w:rsidR="00000000" w:rsidRPr="00000000">
              <w:rPr>
                <w:i w:val="1"/>
                <w:rtl w:val="0"/>
              </w:rPr>
              <w:t xml:space="preserve">6.1 Condiciones</w:t>
            </w:r>
          </w:p>
          <w:p w:rsidR="00000000" w:rsidDel="00000000" w:rsidP="00000000" w:rsidRDefault="00000000" w:rsidRPr="00000000" w14:paraId="0000014A">
            <w:pPr>
              <w:rPr>
                <w:b w:val="0"/>
                <w:i w:val="1"/>
              </w:rPr>
            </w:pPr>
            <w:r w:rsidDel="00000000" w:rsidR="00000000" w:rsidRPr="00000000">
              <w:rPr>
                <w:b w:val="0"/>
                <w:i w:val="1"/>
                <w:rtl w:val="0"/>
              </w:rPr>
              <w:t xml:space="preserve">Como cualquier acuerdo comercial, la reserva se rige por algunas condiciones. Estas cambian de acuerdo con la política establecida por el hotel.</w:t>
            </w:r>
          </w:p>
          <w:p w:rsidR="00000000" w:rsidDel="00000000" w:rsidP="00000000" w:rsidRDefault="00000000" w:rsidRPr="00000000" w14:paraId="0000014B">
            <w:pPr>
              <w:rPr>
                <w:b w:val="0"/>
                <w:i w:val="1"/>
              </w:rPr>
            </w:pPr>
            <w:r w:rsidDel="00000000" w:rsidR="00000000" w:rsidRPr="00000000">
              <w:rPr>
                <w:rtl w:val="0"/>
              </w:rPr>
            </w:r>
          </w:p>
          <w:p w:rsidR="00000000" w:rsidDel="00000000" w:rsidP="00000000" w:rsidRDefault="00000000" w:rsidRPr="00000000" w14:paraId="0000014C">
            <w:pPr>
              <w:rPr>
                <w:b w:val="0"/>
                <w:i w:val="1"/>
              </w:rPr>
            </w:pPr>
            <w:r w:rsidDel="00000000" w:rsidR="00000000" w:rsidRPr="00000000">
              <w:rPr>
                <w:b w:val="0"/>
                <w:i w:val="1"/>
                <w:rtl w:val="0"/>
              </w:rPr>
              <w:t xml:space="preserve">Las condiciones o características más relevantes que debe tener la reserva son:</w:t>
            </w:r>
          </w:p>
          <w:p w:rsidR="00000000" w:rsidDel="00000000" w:rsidP="00000000" w:rsidRDefault="00000000" w:rsidRPr="00000000" w14:paraId="0000014D">
            <w:pPr>
              <w:rPr>
                <w:b w:val="0"/>
                <w:i w:val="1"/>
              </w:rPr>
            </w:pPr>
            <w:r w:rsidDel="00000000" w:rsidR="00000000" w:rsidRPr="00000000">
              <w:rPr>
                <w:rtl w:val="0"/>
              </w:rPr>
            </w:r>
          </w:p>
          <w:p w:rsidR="00000000" w:rsidDel="00000000" w:rsidP="00000000" w:rsidRDefault="00000000" w:rsidRPr="00000000" w14:paraId="0000014E">
            <w:pPr>
              <w:numPr>
                <w:ilvl w:val="0"/>
                <w:numId w:val="12"/>
              </w:numPr>
              <w:pBdr>
                <w:top w:space="0" w:sz="0" w:val="nil"/>
                <w:left w:space="0" w:sz="0" w:val="nil"/>
                <w:bottom w:space="0" w:sz="0" w:val="nil"/>
                <w:right w:space="0" w:sz="0" w:val="nil"/>
                <w:between w:space="0" w:sz="0" w:val="nil"/>
              </w:pBdr>
              <w:ind w:left="720" w:hanging="360"/>
              <w:rPr>
                <w:b w:val="0"/>
                <w:i w:val="1"/>
                <w:color w:val="000000"/>
              </w:rPr>
            </w:pPr>
            <w:r w:rsidDel="00000000" w:rsidR="00000000" w:rsidRPr="00000000">
              <w:rPr>
                <w:b w:val="0"/>
                <w:i w:val="1"/>
                <w:color w:val="000000"/>
                <w:rtl w:val="0"/>
              </w:rPr>
              <w:t xml:space="preserve">Fecha de llegada</w:t>
            </w:r>
          </w:p>
          <w:p w:rsidR="00000000" w:rsidDel="00000000" w:rsidP="00000000" w:rsidRDefault="00000000" w:rsidRPr="00000000" w14:paraId="0000014F">
            <w:pPr>
              <w:numPr>
                <w:ilvl w:val="0"/>
                <w:numId w:val="12"/>
              </w:numPr>
              <w:pBdr>
                <w:top w:space="0" w:sz="0" w:val="nil"/>
                <w:left w:space="0" w:sz="0" w:val="nil"/>
                <w:bottom w:space="0" w:sz="0" w:val="nil"/>
                <w:right w:space="0" w:sz="0" w:val="nil"/>
                <w:between w:space="0" w:sz="0" w:val="nil"/>
              </w:pBdr>
              <w:ind w:left="720" w:hanging="360"/>
              <w:rPr>
                <w:b w:val="0"/>
                <w:i w:val="1"/>
                <w:color w:val="000000"/>
              </w:rPr>
            </w:pPr>
            <w:r w:rsidDel="00000000" w:rsidR="00000000" w:rsidRPr="00000000">
              <w:rPr>
                <w:b w:val="0"/>
                <w:i w:val="1"/>
                <w:color w:val="000000"/>
                <w:rtl w:val="0"/>
              </w:rPr>
              <w:t xml:space="preserve">Fecha de salida</w:t>
            </w:r>
          </w:p>
          <w:p w:rsidR="00000000" w:rsidDel="00000000" w:rsidP="00000000" w:rsidRDefault="00000000" w:rsidRPr="00000000" w14:paraId="00000150">
            <w:pPr>
              <w:numPr>
                <w:ilvl w:val="0"/>
                <w:numId w:val="12"/>
              </w:numPr>
              <w:pBdr>
                <w:top w:space="0" w:sz="0" w:val="nil"/>
                <w:left w:space="0" w:sz="0" w:val="nil"/>
                <w:bottom w:space="0" w:sz="0" w:val="nil"/>
                <w:right w:space="0" w:sz="0" w:val="nil"/>
                <w:between w:space="0" w:sz="0" w:val="nil"/>
              </w:pBdr>
              <w:ind w:left="720" w:hanging="360"/>
              <w:rPr>
                <w:b w:val="0"/>
                <w:i w:val="1"/>
                <w:color w:val="000000"/>
              </w:rPr>
            </w:pPr>
            <w:r w:rsidDel="00000000" w:rsidR="00000000" w:rsidRPr="00000000">
              <w:rPr>
                <w:b w:val="0"/>
                <w:i w:val="1"/>
                <w:color w:val="000000"/>
                <w:rtl w:val="0"/>
              </w:rPr>
              <w:t xml:space="preserve">Tarifa confirmada</w:t>
            </w:r>
          </w:p>
          <w:p w:rsidR="00000000" w:rsidDel="00000000" w:rsidP="00000000" w:rsidRDefault="00000000" w:rsidRPr="00000000" w14:paraId="00000151">
            <w:pPr>
              <w:numPr>
                <w:ilvl w:val="0"/>
                <w:numId w:val="12"/>
              </w:numPr>
              <w:pBdr>
                <w:top w:space="0" w:sz="0" w:val="nil"/>
                <w:left w:space="0" w:sz="0" w:val="nil"/>
                <w:bottom w:space="0" w:sz="0" w:val="nil"/>
                <w:right w:space="0" w:sz="0" w:val="nil"/>
                <w:between w:space="0" w:sz="0" w:val="nil"/>
              </w:pBdr>
              <w:ind w:left="720" w:hanging="360"/>
              <w:rPr>
                <w:b w:val="0"/>
                <w:i w:val="1"/>
                <w:color w:val="000000"/>
              </w:rPr>
            </w:pPr>
            <w:r w:rsidDel="00000000" w:rsidR="00000000" w:rsidRPr="00000000">
              <w:rPr>
                <w:b w:val="0"/>
                <w:i w:val="1"/>
                <w:color w:val="000000"/>
                <w:rtl w:val="0"/>
              </w:rPr>
              <w:t xml:space="preserve">Inclusiones y no inclusiones de la tarifa</w:t>
            </w:r>
          </w:p>
          <w:p w:rsidR="00000000" w:rsidDel="00000000" w:rsidP="00000000" w:rsidRDefault="00000000" w:rsidRPr="00000000" w14:paraId="00000152">
            <w:pPr>
              <w:numPr>
                <w:ilvl w:val="0"/>
                <w:numId w:val="12"/>
              </w:numPr>
              <w:pBdr>
                <w:top w:space="0" w:sz="0" w:val="nil"/>
                <w:left w:space="0" w:sz="0" w:val="nil"/>
                <w:bottom w:space="0" w:sz="0" w:val="nil"/>
                <w:right w:space="0" w:sz="0" w:val="nil"/>
                <w:between w:space="0" w:sz="0" w:val="nil"/>
              </w:pBdr>
              <w:ind w:left="720" w:hanging="360"/>
              <w:rPr>
                <w:b w:val="0"/>
                <w:i w:val="1"/>
                <w:color w:val="000000"/>
              </w:rPr>
            </w:pPr>
            <w:r w:rsidDel="00000000" w:rsidR="00000000" w:rsidRPr="00000000">
              <w:rPr>
                <w:b w:val="0"/>
                <w:i w:val="1"/>
                <w:color w:val="000000"/>
                <w:rtl w:val="0"/>
              </w:rPr>
              <w:t xml:space="preserve">Carácter de la reserva (flexible, no reembolsable)</w:t>
            </w:r>
          </w:p>
          <w:p w:rsidR="00000000" w:rsidDel="00000000" w:rsidP="00000000" w:rsidRDefault="00000000" w:rsidRPr="00000000" w14:paraId="00000153">
            <w:pPr>
              <w:numPr>
                <w:ilvl w:val="0"/>
                <w:numId w:val="12"/>
              </w:numPr>
              <w:pBdr>
                <w:top w:space="0" w:sz="0" w:val="nil"/>
                <w:left w:space="0" w:sz="0" w:val="nil"/>
                <w:bottom w:space="0" w:sz="0" w:val="nil"/>
                <w:right w:space="0" w:sz="0" w:val="nil"/>
                <w:between w:space="0" w:sz="0" w:val="nil"/>
              </w:pBdr>
              <w:ind w:left="720" w:hanging="360"/>
              <w:rPr>
                <w:b w:val="0"/>
                <w:i w:val="1"/>
                <w:color w:val="000000"/>
              </w:rPr>
            </w:pPr>
            <w:r w:rsidDel="00000000" w:rsidR="00000000" w:rsidRPr="00000000">
              <w:rPr>
                <w:b w:val="0"/>
                <w:i w:val="1"/>
                <w:color w:val="000000"/>
                <w:rtl w:val="0"/>
              </w:rPr>
              <w:t xml:space="preserve">Si se requiere pago anticipado y la fecha máxima para realizarlo</w:t>
            </w:r>
          </w:p>
          <w:p w:rsidR="00000000" w:rsidDel="00000000" w:rsidP="00000000" w:rsidRDefault="00000000" w:rsidRPr="00000000" w14:paraId="00000154">
            <w:pPr>
              <w:numPr>
                <w:ilvl w:val="0"/>
                <w:numId w:val="12"/>
              </w:numPr>
              <w:pBdr>
                <w:top w:space="0" w:sz="0" w:val="nil"/>
                <w:left w:space="0" w:sz="0" w:val="nil"/>
                <w:bottom w:space="0" w:sz="0" w:val="nil"/>
                <w:right w:space="0" w:sz="0" w:val="nil"/>
                <w:between w:space="0" w:sz="0" w:val="nil"/>
              </w:pBdr>
              <w:ind w:left="720" w:hanging="360"/>
              <w:rPr>
                <w:b w:val="0"/>
                <w:i w:val="1"/>
                <w:color w:val="000000"/>
              </w:rPr>
            </w:pPr>
            <w:r w:rsidDel="00000000" w:rsidR="00000000" w:rsidRPr="00000000">
              <w:rPr>
                <w:b w:val="0"/>
                <w:i w:val="1"/>
                <w:color w:val="000000"/>
                <w:rtl w:val="0"/>
              </w:rPr>
              <w:t xml:space="preserve">Política de cancelación</w:t>
            </w:r>
          </w:p>
          <w:p w:rsidR="00000000" w:rsidDel="00000000" w:rsidP="00000000" w:rsidRDefault="00000000" w:rsidRPr="00000000" w14:paraId="00000155">
            <w:pPr>
              <w:numPr>
                <w:ilvl w:val="0"/>
                <w:numId w:val="12"/>
              </w:numPr>
              <w:pBdr>
                <w:top w:space="0" w:sz="0" w:val="nil"/>
                <w:left w:space="0" w:sz="0" w:val="nil"/>
                <w:bottom w:space="0" w:sz="0" w:val="nil"/>
                <w:right w:space="0" w:sz="0" w:val="nil"/>
                <w:between w:space="0" w:sz="0" w:val="nil"/>
              </w:pBdr>
              <w:ind w:left="720" w:hanging="360"/>
              <w:rPr>
                <w:b w:val="0"/>
                <w:i w:val="1"/>
                <w:color w:val="000000"/>
              </w:rPr>
            </w:pPr>
            <w:r w:rsidDel="00000000" w:rsidR="00000000" w:rsidRPr="00000000">
              <w:rPr>
                <w:b w:val="0"/>
                <w:i w:val="1"/>
                <w:color w:val="000000"/>
                <w:rtl w:val="0"/>
              </w:rPr>
              <w:t xml:space="preserve">Aceptación</w:t>
            </w:r>
          </w:p>
          <w:p w:rsidR="00000000" w:rsidDel="00000000" w:rsidP="00000000" w:rsidRDefault="00000000" w:rsidRPr="00000000" w14:paraId="00000156">
            <w:pPr>
              <w:rPr>
                <w:b w:val="0"/>
                <w:i w:val="1"/>
              </w:rPr>
            </w:pPr>
            <w:r w:rsidDel="00000000" w:rsidR="00000000" w:rsidRPr="00000000">
              <w:rPr>
                <w:rtl w:val="0"/>
              </w:rPr>
            </w:r>
          </w:p>
          <w:p w:rsidR="00000000" w:rsidDel="00000000" w:rsidP="00000000" w:rsidRDefault="00000000" w:rsidRPr="00000000" w14:paraId="00000157">
            <w:pPr>
              <w:rPr>
                <w:b w:val="0"/>
                <w:i w:val="1"/>
              </w:rPr>
            </w:pPr>
            <w:r w:rsidDel="00000000" w:rsidR="00000000" w:rsidRPr="00000000">
              <w:rPr>
                <w:b w:val="0"/>
                <w:i w:val="1"/>
                <w:rtl w:val="0"/>
              </w:rPr>
              <w:t xml:space="preserve">Todas estos términos y condiciones deben estar contenidos en un documento publicado en la web del hotel o entregado al titular de la reserva al momento de recibir la confirmación.</w:t>
            </w:r>
          </w:p>
          <w:p w:rsidR="00000000" w:rsidDel="00000000" w:rsidP="00000000" w:rsidRDefault="00000000" w:rsidRPr="00000000" w14:paraId="00000158">
            <w:pPr>
              <w:rPr>
                <w:b w:val="0"/>
                <w:i w:val="1"/>
              </w:rPr>
            </w:pPr>
            <w:r w:rsidDel="00000000" w:rsidR="00000000" w:rsidRPr="00000000">
              <w:rPr>
                <w:rtl w:val="0"/>
              </w:rPr>
            </w:r>
          </w:p>
          <w:p w:rsidR="00000000" w:rsidDel="00000000" w:rsidP="00000000" w:rsidRDefault="00000000" w:rsidRPr="00000000" w14:paraId="00000159">
            <w:pPr>
              <w:rPr>
                <w:i w:val="1"/>
              </w:rPr>
            </w:pPr>
            <w:r w:rsidDel="00000000" w:rsidR="00000000" w:rsidRPr="00000000">
              <w:rPr>
                <w:i w:val="1"/>
                <w:rtl w:val="0"/>
              </w:rPr>
              <w:t xml:space="preserve">6.2 Tarifa de cancelación</w:t>
            </w:r>
          </w:p>
          <w:p w:rsidR="00000000" w:rsidDel="00000000" w:rsidP="00000000" w:rsidRDefault="00000000" w:rsidRPr="00000000" w14:paraId="0000015A">
            <w:pPr>
              <w:rPr>
                <w:b w:val="0"/>
                <w:i w:val="1"/>
              </w:rPr>
            </w:pPr>
            <w:r w:rsidDel="00000000" w:rsidR="00000000" w:rsidRPr="00000000">
              <w:rPr>
                <w:b w:val="0"/>
                <w:i w:val="1"/>
                <w:rtl w:val="0"/>
              </w:rPr>
              <w:t xml:space="preserve">La tarifa de cancelación es el valor estipulado por el establecimiento de alojamiento y que se cobra como compensación en caso de que la reserva sea cancelada fuera del periodo permitido y la habitación no se pueda volver a vender. Este valor debe estar descrito en la política de cancelación. </w:t>
            </w:r>
          </w:p>
          <w:p w:rsidR="00000000" w:rsidDel="00000000" w:rsidP="00000000" w:rsidRDefault="00000000" w:rsidRPr="00000000" w14:paraId="0000015B">
            <w:pPr>
              <w:rPr>
                <w:b w:val="0"/>
                <w:i w:val="1"/>
              </w:rPr>
            </w:pPr>
            <w:r w:rsidDel="00000000" w:rsidR="00000000" w:rsidRPr="00000000">
              <w:rPr>
                <w:rtl w:val="0"/>
              </w:rPr>
            </w:r>
          </w:p>
          <w:p w:rsidR="00000000" w:rsidDel="00000000" w:rsidP="00000000" w:rsidRDefault="00000000" w:rsidRPr="00000000" w14:paraId="0000015C">
            <w:pPr>
              <w:rPr>
                <w:b w:val="0"/>
                <w:i w:val="1"/>
              </w:rPr>
            </w:pPr>
            <w:r w:rsidDel="00000000" w:rsidR="00000000" w:rsidRPr="00000000">
              <w:rPr>
                <w:b w:val="0"/>
                <w:i w:val="1"/>
                <w:rtl w:val="0"/>
              </w:rPr>
              <w:t xml:space="preserve">De acuerdo con las condiciones establecidas, el valor de cancelación puede ser un porcentaje o el total de la estadía. La penalidad más usual es el valor de la primera noche de alojamiento.</w:t>
            </w:r>
          </w:p>
          <w:p w:rsidR="00000000" w:rsidDel="00000000" w:rsidP="00000000" w:rsidRDefault="00000000" w:rsidRPr="00000000" w14:paraId="0000015D">
            <w:pPr>
              <w:rPr>
                <w:b w:val="0"/>
                <w:i w:val="1"/>
              </w:rPr>
            </w:pPr>
            <w:r w:rsidDel="00000000" w:rsidR="00000000" w:rsidRPr="00000000">
              <w:rPr>
                <w:rtl w:val="0"/>
              </w:rPr>
            </w:r>
          </w:p>
          <w:p w:rsidR="00000000" w:rsidDel="00000000" w:rsidP="00000000" w:rsidRDefault="00000000" w:rsidRPr="00000000" w14:paraId="0000015E">
            <w:pPr>
              <w:rPr>
                <w:i w:val="1"/>
              </w:rPr>
            </w:pPr>
            <w:r w:rsidDel="00000000" w:rsidR="00000000" w:rsidRPr="00000000">
              <w:rPr>
                <w:i w:val="1"/>
                <w:rtl w:val="0"/>
              </w:rPr>
              <w:t xml:space="preserve">6.3 Políticas </w:t>
            </w:r>
          </w:p>
          <w:p w:rsidR="00000000" w:rsidDel="00000000" w:rsidP="00000000" w:rsidRDefault="00000000" w:rsidRPr="00000000" w14:paraId="0000015F">
            <w:pPr>
              <w:rPr>
                <w:b w:val="0"/>
                <w:i w:val="1"/>
              </w:rPr>
            </w:pPr>
            <w:r w:rsidDel="00000000" w:rsidR="00000000" w:rsidRPr="00000000">
              <w:rPr>
                <w:b w:val="0"/>
                <w:i w:val="1"/>
                <w:rtl w:val="0"/>
              </w:rPr>
              <w:t xml:space="preserve">Son acuerdos establecidos por la dirección entre el huésped y el establecimiento, y tienen como objetivo aclarar las condiciones de prestación del servicio y las reglas de comportamiento dentro del establecimiento. Estas reglas se mencionan en la tarjeta de registro que el huésped firma a la hora del check-in. Además, también se debe disponer una copia de las reglas y regulaciones en todas las habitaciones y publicarse en el sitio web, para que los huéspedes lean y entiendan las políticas de administración. También se pueden incluir las políticas del gobierno local que el huésped debe seguir.</w:t>
            </w:r>
          </w:p>
          <w:p w:rsidR="00000000" w:rsidDel="00000000" w:rsidP="00000000" w:rsidRDefault="00000000" w:rsidRPr="00000000" w14:paraId="00000160">
            <w:pPr>
              <w:rPr>
                <w:b w:val="0"/>
                <w:i w:val="1"/>
              </w:rPr>
            </w:pPr>
            <w:r w:rsidDel="00000000" w:rsidR="00000000" w:rsidRPr="00000000">
              <w:rPr>
                <w:rtl w:val="0"/>
              </w:rPr>
            </w:r>
          </w:p>
          <w:p w:rsidR="00000000" w:rsidDel="00000000" w:rsidP="00000000" w:rsidRDefault="00000000" w:rsidRPr="00000000" w14:paraId="00000161">
            <w:pPr>
              <w:rPr>
                <w:b w:val="0"/>
                <w:i w:val="1"/>
              </w:rPr>
            </w:pPr>
            <w:r w:rsidDel="00000000" w:rsidR="00000000" w:rsidRPr="00000000">
              <w:rPr>
                <w:b w:val="0"/>
                <w:i w:val="1"/>
                <w:rtl w:val="0"/>
              </w:rPr>
              <w:t xml:space="preserve">Las políticas y reglas más comunes son:</w:t>
            </w:r>
          </w:p>
        </w:tc>
      </w:tr>
    </w:tbl>
    <w:p w:rsidR="00000000" w:rsidDel="00000000" w:rsidP="00000000" w:rsidRDefault="00000000" w:rsidRPr="00000000" w14:paraId="00000162">
      <w:pPr>
        <w:rPr/>
      </w:pPr>
      <w:sdt>
        <w:sdtPr>
          <w:tag w:val="goog_rdk_12"/>
        </w:sdtPr>
        <w:sdtContent>
          <w:commentRangeStart w:id="10"/>
        </w:sdtContent>
      </w:sdt>
      <w:r w:rsidDel="00000000" w:rsidR="00000000" w:rsidRPr="00000000">
        <w:rPr>
          <w:i w:val="1"/>
        </w:rPr>
        <w:drawing>
          <wp:inline distB="0" distT="0" distL="0" distR="0">
            <wp:extent cx="5096724" cy="766335"/>
            <wp:effectExtent b="0" l="0" r="0" t="0"/>
            <wp:docPr descr="Interfaz de usuario gráfica, Aplicación&#10;&#10;Descripción generada automáticamente" id="114" name="image5.png"/>
            <a:graphic>
              <a:graphicData uri="http://schemas.openxmlformats.org/drawingml/2006/picture">
                <pic:pic>
                  <pic:nvPicPr>
                    <pic:cNvPr descr="Interfaz de usuario gráfica, Aplicación&#10;&#10;Descripción generada automáticamente" id="0" name="image5.png"/>
                    <pic:cNvPicPr preferRelativeResize="0"/>
                  </pic:nvPicPr>
                  <pic:blipFill>
                    <a:blip r:embed="rId21"/>
                    <a:srcRect b="0" l="0" r="0" t="0"/>
                    <a:stretch>
                      <a:fillRect/>
                    </a:stretch>
                  </pic:blipFill>
                  <pic:spPr>
                    <a:xfrm>
                      <a:off x="0" y="0"/>
                      <a:ext cx="5096724" cy="766335"/>
                    </a:xfrm>
                    <a:prstGeom prst="rect"/>
                    <a:ln/>
                  </pic:spPr>
                </pic:pic>
              </a:graphicData>
            </a:graphic>
          </wp:inline>
        </w:drawing>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tbl>
      <w:tblPr>
        <w:tblStyle w:val="Table16"/>
        <w:tblW w:w="1006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3"/>
        <w:gridCol w:w="5033"/>
        <w:tblGridChange w:id="0">
          <w:tblGrid>
            <w:gridCol w:w="5033"/>
            <w:gridCol w:w="5033"/>
          </w:tblGrid>
        </w:tblGridChange>
      </w:tblGrid>
      <w:tr>
        <w:trPr>
          <w:cantSplit w:val="0"/>
          <w:trHeight w:val="2561" w:hRule="atLeast"/>
          <w:tblHeader w:val="0"/>
        </w:trPr>
        <w:tc>
          <w:tcPr/>
          <w:p w:rsidR="00000000" w:rsidDel="00000000" w:rsidP="00000000" w:rsidRDefault="00000000" w:rsidRPr="00000000" w14:paraId="00000168">
            <w:pPr>
              <w:pStyle w:val="Heading1"/>
              <w:numPr>
                <w:ilvl w:val="0"/>
                <w:numId w:val="16"/>
              </w:numPr>
              <w:ind w:left="720" w:hanging="360"/>
              <w:rPr>
                <w:b w:val="1"/>
              </w:rPr>
            </w:pPr>
            <w:bookmarkStart w:colFirst="0" w:colLast="0" w:name="_heading=h.lnxbz9" w:id="12"/>
            <w:bookmarkEnd w:id="12"/>
            <w:r w:rsidDel="00000000" w:rsidR="00000000" w:rsidRPr="00000000">
              <w:rPr>
                <w:b w:val="1"/>
                <w:rtl w:val="0"/>
              </w:rPr>
              <w:t xml:space="preserve">Types of Clients</w:t>
            </w:r>
          </w:p>
          <w:p w:rsidR="00000000" w:rsidDel="00000000" w:rsidP="00000000" w:rsidRDefault="00000000" w:rsidRPr="00000000" w14:paraId="00000169">
            <w:pPr>
              <w:rPr>
                <w:b w:val="0"/>
              </w:rPr>
            </w:pPr>
            <w:r w:rsidDel="00000000" w:rsidR="00000000" w:rsidRPr="00000000">
              <w:rPr>
                <w:b w:val="0"/>
                <w:rtl w:val="0"/>
              </w:rPr>
              <w:t xml:space="preserve">Each guest is unique, their motivation to travel is specific; therefore, the willingness and attitude of the receptionist is essential to give the quality service that is being sought within the establishment and what each client is paying for.</w:t>
            </w:r>
          </w:p>
          <w:p w:rsidR="00000000" w:rsidDel="00000000" w:rsidP="00000000" w:rsidRDefault="00000000" w:rsidRPr="00000000" w14:paraId="0000016A">
            <w:pPr>
              <w:rPr>
                <w:b w:val="0"/>
              </w:rPr>
            </w:pPr>
            <w:r w:rsidDel="00000000" w:rsidR="00000000" w:rsidRPr="00000000">
              <w:rPr>
                <w:rtl w:val="0"/>
              </w:rPr>
            </w:r>
          </w:p>
          <w:p w:rsidR="00000000" w:rsidDel="00000000" w:rsidP="00000000" w:rsidRDefault="00000000" w:rsidRPr="00000000" w14:paraId="0000016B">
            <w:pPr>
              <w:rPr>
                <w:b w:val="0"/>
              </w:rPr>
            </w:pPr>
            <w:r w:rsidDel="00000000" w:rsidR="00000000" w:rsidRPr="00000000">
              <w:rPr>
                <w:b w:val="0"/>
                <w:rtl w:val="0"/>
              </w:rPr>
              <w:t xml:space="preserve">Look at the most common types of customers.</w:t>
            </w:r>
          </w:p>
          <w:p w:rsidR="00000000" w:rsidDel="00000000" w:rsidP="00000000" w:rsidRDefault="00000000" w:rsidRPr="00000000" w14:paraId="0000016C">
            <w:pPr>
              <w:rPr>
                <w:b w:val="0"/>
              </w:rPr>
            </w:pPr>
            <w:r w:rsidDel="00000000" w:rsidR="00000000" w:rsidRPr="00000000">
              <w:rPr>
                <w:rtl w:val="0"/>
              </w:rPr>
            </w:r>
          </w:p>
        </w:tc>
        <w:tc>
          <w:tcPr/>
          <w:p w:rsidR="00000000" w:rsidDel="00000000" w:rsidP="00000000" w:rsidRDefault="00000000" w:rsidRPr="00000000" w14:paraId="0000016D">
            <w:pPr>
              <w:rPr>
                <w:i w:val="1"/>
              </w:rPr>
            </w:pPr>
            <w:r w:rsidDel="00000000" w:rsidR="00000000" w:rsidRPr="00000000">
              <w:rPr>
                <w:i w:val="1"/>
                <w:rtl w:val="0"/>
              </w:rPr>
              <w:t xml:space="preserve">7. Tipos de Clientes</w:t>
            </w:r>
          </w:p>
          <w:p w:rsidR="00000000" w:rsidDel="00000000" w:rsidP="00000000" w:rsidRDefault="00000000" w:rsidRPr="00000000" w14:paraId="0000016E">
            <w:pPr>
              <w:rPr>
                <w:b w:val="0"/>
                <w:i w:val="1"/>
              </w:rPr>
            </w:pPr>
            <w:r w:rsidDel="00000000" w:rsidR="00000000" w:rsidRPr="00000000">
              <w:rPr>
                <w:b w:val="0"/>
                <w:i w:val="1"/>
                <w:rtl w:val="0"/>
              </w:rPr>
              <w:t xml:space="preserve">Cada huésped es único, la motivación de su viaje es específica, por lo que la disposición y actitud del recepcionista es indispensable para dar el servicio de calidad que se espera del establecimiento y por el cual el cliente paga.</w:t>
            </w:r>
          </w:p>
          <w:p w:rsidR="00000000" w:rsidDel="00000000" w:rsidP="00000000" w:rsidRDefault="00000000" w:rsidRPr="00000000" w14:paraId="0000016F">
            <w:pPr>
              <w:rPr>
                <w:b w:val="0"/>
                <w:i w:val="1"/>
              </w:rPr>
            </w:pPr>
            <w:r w:rsidDel="00000000" w:rsidR="00000000" w:rsidRPr="00000000">
              <w:rPr>
                <w:rtl w:val="0"/>
              </w:rPr>
            </w:r>
          </w:p>
          <w:p w:rsidR="00000000" w:rsidDel="00000000" w:rsidP="00000000" w:rsidRDefault="00000000" w:rsidRPr="00000000" w14:paraId="00000170">
            <w:pPr>
              <w:rPr>
                <w:b w:val="0"/>
                <w:i w:val="1"/>
              </w:rPr>
            </w:pPr>
            <w:r w:rsidDel="00000000" w:rsidR="00000000" w:rsidRPr="00000000">
              <w:rPr>
                <w:b w:val="0"/>
                <w:i w:val="1"/>
                <w:rtl w:val="0"/>
              </w:rPr>
              <w:t xml:space="preserve">Observe los tipos de clientes más comunes.</w:t>
            </w:r>
          </w:p>
          <w:p w:rsidR="00000000" w:rsidDel="00000000" w:rsidP="00000000" w:rsidRDefault="00000000" w:rsidRPr="00000000" w14:paraId="00000171">
            <w:pPr>
              <w:rPr>
                <w:b w:val="0"/>
                <w:i w:val="1"/>
              </w:rPr>
            </w:pPr>
            <w:r w:rsidDel="00000000" w:rsidR="00000000" w:rsidRPr="00000000">
              <w:rPr>
                <w:rtl w:val="0"/>
              </w:rPr>
            </w:r>
          </w:p>
          <w:p w:rsidR="00000000" w:rsidDel="00000000" w:rsidP="00000000" w:rsidRDefault="00000000" w:rsidRPr="00000000" w14:paraId="00000172">
            <w:pPr>
              <w:rPr>
                <w:b w:val="0"/>
                <w:i w:val="1"/>
              </w:rPr>
            </w:pPr>
            <w:r w:rsidDel="00000000" w:rsidR="00000000" w:rsidRPr="00000000">
              <w:rPr>
                <w:rtl w:val="0"/>
              </w:rPr>
            </w:r>
          </w:p>
          <w:p w:rsidR="00000000" w:rsidDel="00000000" w:rsidP="00000000" w:rsidRDefault="00000000" w:rsidRPr="00000000" w14:paraId="00000173">
            <w:pPr>
              <w:rPr>
                <w:b w:val="0"/>
                <w:i w:val="1"/>
              </w:rPr>
            </w:pPr>
            <w:r w:rsidDel="00000000" w:rsidR="00000000" w:rsidRPr="00000000">
              <w:rPr>
                <w:rtl w:val="0"/>
              </w:rPr>
            </w:r>
          </w:p>
        </w:tc>
      </w:tr>
    </w:tbl>
    <w:p w:rsidR="00000000" w:rsidDel="00000000" w:rsidP="00000000" w:rsidRDefault="00000000" w:rsidRPr="00000000" w14:paraId="00000174">
      <w:pPr>
        <w:rPr/>
      </w:pPr>
      <w:sdt>
        <w:sdtPr>
          <w:tag w:val="goog_rdk_13"/>
        </w:sdtPr>
        <w:sdtContent>
          <w:commentRangeStart w:id="11"/>
        </w:sdtContent>
      </w:sdt>
      <w:r w:rsidDel="00000000" w:rsidR="00000000" w:rsidRPr="00000000">
        <w:rPr/>
        <w:drawing>
          <wp:inline distB="0" distT="0" distL="0" distR="0">
            <wp:extent cx="5734050" cy="810578"/>
            <wp:effectExtent b="0" l="0" r="0" t="0"/>
            <wp:docPr descr="Interfaz de usuario gráfica, Aplicación&#10;&#10;Descripción generada automáticamente" id="117" name="image14.png"/>
            <a:graphic>
              <a:graphicData uri="http://schemas.openxmlformats.org/drawingml/2006/picture">
                <pic:pic>
                  <pic:nvPicPr>
                    <pic:cNvPr descr="Interfaz de usuario gráfica, Aplicación&#10;&#10;Descripción generada automáticamente" id="0" name="image14.png"/>
                    <pic:cNvPicPr preferRelativeResize="0"/>
                  </pic:nvPicPr>
                  <pic:blipFill>
                    <a:blip r:embed="rId22"/>
                    <a:srcRect b="0" l="0" r="0" t="0"/>
                    <a:stretch>
                      <a:fillRect/>
                    </a:stretch>
                  </pic:blipFill>
                  <pic:spPr>
                    <a:xfrm>
                      <a:off x="0" y="0"/>
                      <a:ext cx="5734050" cy="810578"/>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By identifying these types of travelers, it will be easier for you to address them properly.</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i w:val="1"/>
        </w:rPr>
      </w:pPr>
      <w:r w:rsidDel="00000000" w:rsidR="00000000" w:rsidRPr="00000000">
        <w:rPr>
          <w:i w:val="1"/>
          <w:rtl w:val="0"/>
        </w:rPr>
        <w:t xml:space="preserve">Si logra identificar estos tipos de viajeros, le será más fácil dirigirse a ellos de una forma adecuada.</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tbl>
      <w:tblPr>
        <w:tblStyle w:val="Table17"/>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17D">
            <w:pPr>
              <w:pStyle w:val="Heading2"/>
              <w:rPr/>
            </w:pPr>
            <w:bookmarkStart w:colFirst="0" w:colLast="0" w:name="_heading=h.35nkun2" w:id="13"/>
            <w:bookmarkEnd w:id="13"/>
            <w:r w:rsidDel="00000000" w:rsidR="00000000" w:rsidRPr="00000000">
              <w:rPr>
                <w:rtl w:val="0"/>
              </w:rPr>
              <w:t xml:space="preserve">Guest Information</w:t>
            </w:r>
          </w:p>
          <w:p w:rsidR="00000000" w:rsidDel="00000000" w:rsidP="00000000" w:rsidRDefault="00000000" w:rsidRPr="00000000" w14:paraId="0000017E">
            <w:pPr>
              <w:rPr>
                <w:b w:val="0"/>
              </w:rPr>
            </w:pPr>
            <w:r w:rsidDel="00000000" w:rsidR="00000000" w:rsidRPr="00000000">
              <w:rPr>
                <w:b w:val="0"/>
                <w:rtl w:val="0"/>
              </w:rPr>
              <w:t xml:space="preserve">In the process of taking reservations and during the check-in of foreigners, you must take and provide information to the guest. Understanding and expressing yourself correctly is important. See some information that may be required.</w:t>
            </w:r>
          </w:p>
          <w:p w:rsidR="00000000" w:rsidDel="00000000" w:rsidP="00000000" w:rsidRDefault="00000000" w:rsidRPr="00000000" w14:paraId="0000017F">
            <w:pPr>
              <w:numPr>
                <w:ilvl w:val="0"/>
                <w:numId w:val="21"/>
              </w:numPr>
              <w:pBdr>
                <w:top w:space="0" w:sz="0" w:val="nil"/>
                <w:left w:space="0" w:sz="0" w:val="nil"/>
                <w:bottom w:space="0" w:sz="0" w:val="nil"/>
                <w:right w:space="0" w:sz="0" w:val="nil"/>
                <w:between w:space="0" w:sz="0" w:val="nil"/>
              </w:pBdr>
              <w:ind w:left="720" w:hanging="720"/>
              <w:rPr>
                <w:b w:val="0"/>
                <w:color w:val="000000"/>
              </w:rPr>
            </w:pPr>
            <w:sdt>
              <w:sdtPr>
                <w:tag w:val="goog_rdk_14"/>
              </w:sdtPr>
              <w:sdtContent>
                <w:commentRangeStart w:id="12"/>
              </w:sdtContent>
            </w:sdt>
            <w:r w:rsidDel="00000000" w:rsidR="00000000" w:rsidRPr="00000000">
              <w:rPr>
                <w:b w:val="0"/>
                <w:color w:val="000000"/>
                <w:rtl w:val="0"/>
              </w:rPr>
              <w:t xml:space="preserve">Countries: During check-in and because of the migration information process, the origin and destination of the passenger are inquired. A person will identify himself but will not necessarily come from or go to his or her country of origin. </w:t>
            </w:r>
          </w:p>
          <w:p w:rsidR="00000000" w:rsidDel="00000000" w:rsidP="00000000" w:rsidRDefault="00000000" w:rsidRPr="00000000" w14:paraId="00000180">
            <w:pPr>
              <w:rPr>
                <w:b w:val="0"/>
              </w:rPr>
            </w:pPr>
            <w:r w:rsidDel="00000000" w:rsidR="00000000" w:rsidRPr="00000000">
              <w:rPr>
                <w:rtl w:val="0"/>
              </w:rPr>
            </w:r>
          </w:p>
          <w:p w:rsidR="00000000" w:rsidDel="00000000" w:rsidP="00000000" w:rsidRDefault="00000000" w:rsidRPr="00000000" w14:paraId="00000181">
            <w:pPr>
              <w:numPr>
                <w:ilvl w:val="0"/>
                <w:numId w:val="21"/>
              </w:numPr>
              <w:pBdr>
                <w:top w:space="0" w:sz="0" w:val="nil"/>
                <w:left w:space="0" w:sz="0" w:val="nil"/>
                <w:bottom w:space="0" w:sz="0" w:val="nil"/>
                <w:right w:space="0" w:sz="0" w:val="nil"/>
                <w:between w:space="0" w:sz="0" w:val="nil"/>
              </w:pBdr>
              <w:ind w:left="720" w:hanging="720"/>
              <w:rPr>
                <w:b w:val="0"/>
                <w:color w:val="000000"/>
              </w:rPr>
            </w:pPr>
            <w:r w:rsidDel="00000000" w:rsidR="00000000" w:rsidRPr="00000000">
              <w:rPr>
                <w:b w:val="0"/>
                <w:color w:val="000000"/>
                <w:rtl w:val="0"/>
              </w:rPr>
              <w:t xml:space="preserve">Nationalities: In the same way, at check-in you must enter the nationality information. At this point, the recommendation is to check if the person has dual nationality, as this can affect the management of billing and taxes.</w:t>
            </w:r>
          </w:p>
          <w:p w:rsidR="00000000" w:rsidDel="00000000" w:rsidP="00000000" w:rsidRDefault="00000000" w:rsidRPr="00000000" w14:paraId="00000182">
            <w:pPr>
              <w:rPr>
                <w:b w:val="0"/>
              </w:rPr>
            </w:pPr>
            <w:r w:rsidDel="00000000" w:rsidR="00000000" w:rsidRPr="00000000">
              <w:rPr>
                <w:rtl w:val="0"/>
              </w:rPr>
            </w:r>
          </w:p>
          <w:p w:rsidR="00000000" w:rsidDel="00000000" w:rsidP="00000000" w:rsidRDefault="00000000" w:rsidRPr="00000000" w14:paraId="00000183">
            <w:pPr>
              <w:numPr>
                <w:ilvl w:val="0"/>
                <w:numId w:val="21"/>
              </w:numPr>
              <w:pBdr>
                <w:top w:space="0" w:sz="0" w:val="nil"/>
                <w:left w:space="0" w:sz="0" w:val="nil"/>
                <w:bottom w:space="0" w:sz="0" w:val="nil"/>
                <w:right w:space="0" w:sz="0" w:val="nil"/>
                <w:between w:space="0" w:sz="0" w:val="nil"/>
              </w:pBdr>
              <w:ind w:left="720" w:hanging="720"/>
              <w:rPr>
                <w:b w:val="0"/>
                <w:color w:val="000000"/>
              </w:rPr>
            </w:pPr>
            <w:r w:rsidDel="00000000" w:rsidR="00000000" w:rsidRPr="00000000">
              <w:rPr>
                <w:b w:val="0"/>
                <w:color w:val="000000"/>
                <w:rtl w:val="0"/>
              </w:rPr>
              <w:t xml:space="preserve">Personal information: The personal information of guests is sensitive. Remember that this is protected by confidentiality and privacy laws, so you should only inquire about the necessary and relevant data for your work. (Address, phone number, e-mail, marital status). </w:t>
            </w:r>
          </w:p>
          <w:p w:rsidR="00000000" w:rsidDel="00000000" w:rsidP="00000000" w:rsidRDefault="00000000" w:rsidRPr="00000000" w14:paraId="00000184">
            <w:pPr>
              <w:rPr>
                <w:b w:val="0"/>
              </w:rPr>
            </w:pPr>
            <w:r w:rsidDel="00000000" w:rsidR="00000000" w:rsidRPr="00000000">
              <w:rPr>
                <w:rtl w:val="0"/>
              </w:rPr>
            </w:r>
          </w:p>
          <w:p w:rsidR="00000000" w:rsidDel="00000000" w:rsidP="00000000" w:rsidRDefault="00000000" w:rsidRPr="00000000" w14:paraId="00000185">
            <w:pPr>
              <w:numPr>
                <w:ilvl w:val="0"/>
                <w:numId w:val="21"/>
              </w:numPr>
              <w:pBdr>
                <w:top w:space="0" w:sz="0" w:val="nil"/>
                <w:left w:space="0" w:sz="0" w:val="nil"/>
                <w:bottom w:space="0" w:sz="0" w:val="nil"/>
                <w:right w:space="0" w:sz="0" w:val="nil"/>
                <w:between w:space="0" w:sz="0" w:val="nil"/>
              </w:pBdr>
              <w:ind w:left="720" w:hanging="720"/>
              <w:rPr>
                <w:b w:val="0"/>
                <w:color w:val="000000"/>
              </w:rPr>
            </w:pPr>
            <w:r w:rsidDel="00000000" w:rsidR="00000000" w:rsidRPr="00000000">
              <w:rPr>
                <w:b w:val="0"/>
                <w:color w:val="000000"/>
                <w:rtl w:val="0"/>
              </w:rPr>
              <w:t xml:space="preserve">Documents: The identity documents must comply with the current rules of identification and acceptance by the hotel. You must keep abreast of developments in this regard. Always be attentive to the originality of the documentation presented, and if you have any news about it, be prudent with the handling of this.</w:t>
            </w:r>
          </w:p>
          <w:p w:rsidR="00000000" w:rsidDel="00000000" w:rsidP="00000000" w:rsidRDefault="00000000" w:rsidRPr="00000000" w14:paraId="00000186">
            <w:pPr>
              <w:rPr>
                <w:b w:val="0"/>
              </w:rPr>
            </w:pPr>
            <w:r w:rsidDel="00000000" w:rsidR="00000000" w:rsidRPr="00000000">
              <w:rPr>
                <w:rtl w:val="0"/>
              </w:rPr>
            </w:r>
          </w:p>
          <w:p w:rsidR="00000000" w:rsidDel="00000000" w:rsidP="00000000" w:rsidRDefault="00000000" w:rsidRPr="00000000" w14:paraId="00000187">
            <w:pPr>
              <w:numPr>
                <w:ilvl w:val="0"/>
                <w:numId w:val="21"/>
              </w:numPr>
              <w:pBdr>
                <w:top w:space="0" w:sz="0" w:val="nil"/>
                <w:left w:space="0" w:sz="0" w:val="nil"/>
                <w:bottom w:space="0" w:sz="0" w:val="nil"/>
                <w:right w:space="0" w:sz="0" w:val="nil"/>
                <w:between w:space="0" w:sz="0" w:val="nil"/>
              </w:pBdr>
              <w:ind w:left="720" w:hanging="720"/>
              <w:rPr>
                <w:b w:val="0"/>
                <w:color w:val="000000"/>
              </w:rPr>
            </w:pPr>
            <w:r w:rsidDel="00000000" w:rsidR="00000000" w:rsidRPr="00000000">
              <w:rPr>
                <w:b w:val="0"/>
                <w:color w:val="000000"/>
                <w:rtl w:val="0"/>
              </w:rPr>
              <w:t xml:space="preserve">Purpose of the trip: It will help you reveal what type of traveler is the one in front of you, and meet the requirements and requests accordingly.</w:t>
            </w:r>
          </w:p>
          <w:p w:rsidR="00000000" w:rsidDel="00000000" w:rsidP="00000000" w:rsidRDefault="00000000" w:rsidRPr="00000000" w14:paraId="00000188">
            <w:pPr>
              <w:rPr>
                <w:b w:val="0"/>
              </w:rPr>
            </w:pPr>
            <w:r w:rsidDel="00000000" w:rsidR="00000000" w:rsidRPr="00000000">
              <w:rPr>
                <w:rtl w:val="0"/>
              </w:rPr>
            </w:r>
          </w:p>
          <w:p w:rsidR="00000000" w:rsidDel="00000000" w:rsidP="00000000" w:rsidRDefault="00000000" w:rsidRPr="00000000" w14:paraId="00000189">
            <w:pPr>
              <w:numPr>
                <w:ilvl w:val="0"/>
                <w:numId w:val="21"/>
              </w:numPr>
              <w:pBdr>
                <w:top w:space="0" w:sz="0" w:val="nil"/>
                <w:left w:space="0" w:sz="0" w:val="nil"/>
                <w:bottom w:space="0" w:sz="0" w:val="nil"/>
                <w:right w:space="0" w:sz="0" w:val="nil"/>
                <w:between w:space="0" w:sz="0" w:val="nil"/>
              </w:pBdr>
              <w:ind w:left="720" w:hanging="720"/>
              <w:rPr>
                <w:b w:val="0"/>
                <w:color w:val="000000"/>
              </w:rPr>
            </w:pPr>
            <w:r w:rsidDel="00000000" w:rsidR="00000000" w:rsidRPr="00000000">
              <w:rPr>
                <w:b w:val="0"/>
                <w:color w:val="000000"/>
                <w:rtl w:val="0"/>
              </w:rPr>
              <w:t xml:space="preserve">Credit card number: This is another extremely sensitive item. Taking the data correctly can make the difference between being able to collect an account or not. On the other hand, keeping financial data secure is a very high responsibility. The recommendation is to follow the management protocols. </w:t>
            </w:r>
          </w:p>
          <w:p w:rsidR="00000000" w:rsidDel="00000000" w:rsidP="00000000" w:rsidRDefault="00000000" w:rsidRPr="00000000" w14:paraId="0000018A">
            <w:pPr>
              <w:rPr>
                <w:b w:val="0"/>
              </w:rPr>
            </w:pPr>
            <w:r w:rsidDel="00000000" w:rsidR="00000000" w:rsidRPr="00000000">
              <w:rPr>
                <w:rtl w:val="0"/>
              </w:rPr>
            </w:r>
          </w:p>
          <w:p w:rsidR="00000000" w:rsidDel="00000000" w:rsidP="00000000" w:rsidRDefault="00000000" w:rsidRPr="00000000" w14:paraId="0000018B">
            <w:pPr>
              <w:numPr>
                <w:ilvl w:val="0"/>
                <w:numId w:val="21"/>
              </w:numPr>
              <w:pBdr>
                <w:top w:space="0" w:sz="0" w:val="nil"/>
                <w:left w:space="0" w:sz="0" w:val="nil"/>
                <w:bottom w:space="0" w:sz="0" w:val="nil"/>
                <w:right w:space="0" w:sz="0" w:val="nil"/>
                <w:between w:space="0" w:sz="0" w:val="nil"/>
              </w:pBdr>
              <w:ind w:left="720" w:hanging="720"/>
              <w:rPr>
                <w:b w:val="0"/>
                <w:color w:val="000000"/>
              </w:rPr>
            </w:pPr>
            <w:r w:rsidDel="00000000" w:rsidR="00000000" w:rsidRPr="00000000">
              <w:rPr>
                <w:b w:val="0"/>
                <w:color w:val="000000"/>
                <w:rtl w:val="0"/>
              </w:rPr>
              <w:t xml:space="preserve">Schedules: Reporting schedules is also a common activity, so knowing how to express the time will be useful.</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8C">
            <w:pPr>
              <w:rPr>
                <w:b w:val="0"/>
              </w:rPr>
            </w:pPr>
            <w:r w:rsidDel="00000000" w:rsidR="00000000" w:rsidRPr="00000000">
              <w:rPr>
                <w:rtl w:val="0"/>
              </w:rPr>
            </w:r>
          </w:p>
        </w:tc>
        <w:tc>
          <w:tcPr/>
          <w:p w:rsidR="00000000" w:rsidDel="00000000" w:rsidP="00000000" w:rsidRDefault="00000000" w:rsidRPr="00000000" w14:paraId="0000018D">
            <w:pPr>
              <w:rPr>
                <w:i w:val="1"/>
              </w:rPr>
            </w:pPr>
            <w:r w:rsidDel="00000000" w:rsidR="00000000" w:rsidRPr="00000000">
              <w:rPr>
                <w:i w:val="1"/>
                <w:rtl w:val="0"/>
              </w:rPr>
              <w:t xml:space="preserve">Información del huésped</w:t>
            </w:r>
          </w:p>
          <w:p w:rsidR="00000000" w:rsidDel="00000000" w:rsidP="00000000" w:rsidRDefault="00000000" w:rsidRPr="00000000" w14:paraId="0000018E">
            <w:pPr>
              <w:rPr>
                <w:b w:val="0"/>
                <w:i w:val="1"/>
              </w:rPr>
            </w:pPr>
            <w:r w:rsidDel="00000000" w:rsidR="00000000" w:rsidRPr="00000000">
              <w:rPr>
                <w:b w:val="0"/>
                <w:i w:val="1"/>
                <w:rtl w:val="0"/>
              </w:rPr>
              <w:t xml:space="preserve">En el proceso de toma de reservas y durante el check-in de extranjeros, se deberá tomar y brindar información al huésped. Entender y expresarse de forma correcta es importante. Observe alguna información que </w:t>
            </w:r>
            <w:r w:rsidDel="00000000" w:rsidR="00000000" w:rsidRPr="00000000">
              <w:rPr>
                <w:b w:val="0"/>
                <w:i w:val="1"/>
                <w:rtl w:val="0"/>
              </w:rPr>
              <w:t xml:space="preserve">podrá</w:t>
            </w:r>
            <w:r w:rsidDel="00000000" w:rsidR="00000000" w:rsidRPr="00000000">
              <w:rPr>
                <w:b w:val="0"/>
                <w:i w:val="1"/>
                <w:rtl w:val="0"/>
              </w:rPr>
              <w:t xml:space="preserve"> ser requerida.</w:t>
            </w:r>
          </w:p>
          <w:p w:rsidR="00000000" w:rsidDel="00000000" w:rsidP="00000000" w:rsidRDefault="00000000" w:rsidRPr="00000000" w14:paraId="0000018F">
            <w:pPr>
              <w:numPr>
                <w:ilvl w:val="0"/>
                <w:numId w:val="20"/>
              </w:numPr>
              <w:pBdr>
                <w:top w:space="0" w:sz="0" w:val="nil"/>
                <w:left w:space="0" w:sz="0" w:val="nil"/>
                <w:bottom w:space="0" w:sz="0" w:val="nil"/>
                <w:right w:space="0" w:sz="0" w:val="nil"/>
                <w:between w:space="0" w:sz="0" w:val="nil"/>
              </w:pBdr>
              <w:ind w:left="720" w:hanging="720"/>
              <w:rPr>
                <w:b w:val="0"/>
                <w:i w:val="1"/>
                <w:color w:val="000000"/>
              </w:rPr>
            </w:pPr>
            <w:r w:rsidDel="00000000" w:rsidR="00000000" w:rsidRPr="00000000">
              <w:rPr>
                <w:b w:val="0"/>
                <w:i w:val="1"/>
                <w:color w:val="000000"/>
                <w:rtl w:val="0"/>
              </w:rPr>
              <w:t xml:space="preserve">Países: Durante el check-in y de cara al proceso de información migratoria, se indaga sobre la procedencia y el destino del pasajero. Una persona se identificará, pero no necesariamente vendrá o se dirigirá a su país de origen. </w:t>
            </w:r>
          </w:p>
          <w:p w:rsidR="00000000" w:rsidDel="00000000" w:rsidP="00000000" w:rsidRDefault="00000000" w:rsidRPr="00000000" w14:paraId="00000190">
            <w:pPr>
              <w:rPr>
                <w:b w:val="0"/>
                <w:i w:val="1"/>
              </w:rPr>
            </w:pPr>
            <w:r w:rsidDel="00000000" w:rsidR="00000000" w:rsidRPr="00000000">
              <w:rPr>
                <w:rtl w:val="0"/>
              </w:rPr>
            </w:r>
          </w:p>
          <w:p w:rsidR="00000000" w:rsidDel="00000000" w:rsidP="00000000" w:rsidRDefault="00000000" w:rsidRPr="00000000" w14:paraId="00000191">
            <w:pPr>
              <w:numPr>
                <w:ilvl w:val="0"/>
                <w:numId w:val="20"/>
              </w:numPr>
              <w:pBdr>
                <w:top w:space="0" w:sz="0" w:val="nil"/>
                <w:left w:space="0" w:sz="0" w:val="nil"/>
                <w:bottom w:space="0" w:sz="0" w:val="nil"/>
                <w:right w:space="0" w:sz="0" w:val="nil"/>
                <w:between w:space="0" w:sz="0" w:val="nil"/>
              </w:pBdr>
              <w:ind w:left="720" w:hanging="720"/>
              <w:rPr>
                <w:b w:val="0"/>
                <w:i w:val="1"/>
                <w:color w:val="000000"/>
              </w:rPr>
            </w:pPr>
            <w:r w:rsidDel="00000000" w:rsidR="00000000" w:rsidRPr="00000000">
              <w:rPr>
                <w:b w:val="0"/>
                <w:i w:val="1"/>
                <w:color w:val="000000"/>
                <w:rtl w:val="0"/>
              </w:rPr>
              <w:t xml:space="preserve">Nacionalidades: De la misma forma, durante el registro usted deberá ingresar la información de nacionalidad. En este punto, la recomendación es revisar si la persona cuenta con doble nacionalidad, ya que esto puede afectar la gestión de facturación e impuestos.</w:t>
            </w:r>
          </w:p>
          <w:p w:rsidR="00000000" w:rsidDel="00000000" w:rsidP="00000000" w:rsidRDefault="00000000" w:rsidRPr="00000000" w14:paraId="00000192">
            <w:pPr>
              <w:pBdr>
                <w:top w:space="0" w:sz="0" w:val="nil"/>
                <w:left w:space="0" w:sz="0" w:val="nil"/>
                <w:bottom w:space="0" w:sz="0" w:val="nil"/>
                <w:right w:space="0" w:sz="0" w:val="nil"/>
                <w:between w:space="0" w:sz="0" w:val="nil"/>
              </w:pBdr>
              <w:ind w:left="720" w:firstLine="0"/>
              <w:rPr>
                <w:b w:val="0"/>
                <w:i w:val="1"/>
                <w:color w:val="000000"/>
              </w:rPr>
            </w:pPr>
            <w:r w:rsidDel="00000000" w:rsidR="00000000" w:rsidRPr="00000000">
              <w:rPr>
                <w:rtl w:val="0"/>
              </w:rPr>
            </w:r>
          </w:p>
          <w:p w:rsidR="00000000" w:rsidDel="00000000" w:rsidP="00000000" w:rsidRDefault="00000000" w:rsidRPr="00000000" w14:paraId="00000193">
            <w:pPr>
              <w:numPr>
                <w:ilvl w:val="0"/>
                <w:numId w:val="20"/>
              </w:numPr>
              <w:pBdr>
                <w:top w:space="0" w:sz="0" w:val="nil"/>
                <w:left w:space="0" w:sz="0" w:val="nil"/>
                <w:bottom w:space="0" w:sz="0" w:val="nil"/>
                <w:right w:space="0" w:sz="0" w:val="nil"/>
                <w:between w:space="0" w:sz="0" w:val="nil"/>
              </w:pBdr>
              <w:ind w:left="720" w:hanging="720"/>
              <w:rPr>
                <w:b w:val="0"/>
                <w:i w:val="1"/>
                <w:color w:val="000000"/>
              </w:rPr>
            </w:pPr>
            <w:r w:rsidDel="00000000" w:rsidR="00000000" w:rsidRPr="00000000">
              <w:rPr>
                <w:b w:val="0"/>
                <w:i w:val="1"/>
                <w:color w:val="000000"/>
                <w:rtl w:val="0"/>
              </w:rPr>
              <w:t xml:space="preserve">Información personal: La información personal de los huéspedes, es delicada. Recuerde que esta está protegida por leyes de confidencialidad y privacidad, por lo que solo debe indagar por los datos necesarios y relevantes para su trabajo. (Dirección, número de teléfono, correo electrónico, estado civil). </w:t>
            </w:r>
          </w:p>
          <w:p w:rsidR="00000000" w:rsidDel="00000000" w:rsidP="00000000" w:rsidRDefault="00000000" w:rsidRPr="00000000" w14:paraId="00000194">
            <w:pPr>
              <w:pBdr>
                <w:top w:space="0" w:sz="0" w:val="nil"/>
                <w:left w:space="0" w:sz="0" w:val="nil"/>
                <w:bottom w:space="0" w:sz="0" w:val="nil"/>
                <w:right w:space="0" w:sz="0" w:val="nil"/>
                <w:between w:space="0" w:sz="0" w:val="nil"/>
              </w:pBdr>
              <w:ind w:left="720" w:firstLine="0"/>
              <w:rPr>
                <w:b w:val="0"/>
                <w:i w:val="1"/>
                <w:color w:val="000000"/>
              </w:rPr>
            </w:pPr>
            <w:r w:rsidDel="00000000" w:rsidR="00000000" w:rsidRPr="00000000">
              <w:rPr>
                <w:rtl w:val="0"/>
              </w:rPr>
            </w:r>
          </w:p>
          <w:p w:rsidR="00000000" w:rsidDel="00000000" w:rsidP="00000000" w:rsidRDefault="00000000" w:rsidRPr="00000000" w14:paraId="00000195">
            <w:pPr>
              <w:numPr>
                <w:ilvl w:val="0"/>
                <w:numId w:val="20"/>
              </w:numPr>
              <w:pBdr>
                <w:top w:space="0" w:sz="0" w:val="nil"/>
                <w:left w:space="0" w:sz="0" w:val="nil"/>
                <w:bottom w:space="0" w:sz="0" w:val="nil"/>
                <w:right w:space="0" w:sz="0" w:val="nil"/>
                <w:between w:space="0" w:sz="0" w:val="nil"/>
              </w:pBdr>
              <w:ind w:left="720" w:hanging="720"/>
              <w:rPr>
                <w:b w:val="0"/>
                <w:i w:val="1"/>
                <w:color w:val="000000"/>
              </w:rPr>
            </w:pPr>
            <w:r w:rsidDel="00000000" w:rsidR="00000000" w:rsidRPr="00000000">
              <w:rPr>
                <w:b w:val="0"/>
                <w:i w:val="1"/>
                <w:color w:val="000000"/>
                <w:rtl w:val="0"/>
              </w:rPr>
              <w:t xml:space="preserve">Documentos: Los documentos de identidad deben cumplir con las normas vigentes de identificación y aceptación por parte de hotel. Su deber es mantenerse al tanto de las novedades en este sentido. Esté siempre atento a la originalidad de la documentación presentada y si tiene alguna novedad al respecto, sea prudente con el manejo de esta.</w:t>
            </w:r>
          </w:p>
          <w:p w:rsidR="00000000" w:rsidDel="00000000" w:rsidP="00000000" w:rsidRDefault="00000000" w:rsidRPr="00000000" w14:paraId="00000196">
            <w:pPr>
              <w:pBdr>
                <w:top w:space="0" w:sz="0" w:val="nil"/>
                <w:left w:space="0" w:sz="0" w:val="nil"/>
                <w:bottom w:space="0" w:sz="0" w:val="nil"/>
                <w:right w:space="0" w:sz="0" w:val="nil"/>
                <w:between w:space="0" w:sz="0" w:val="nil"/>
              </w:pBdr>
              <w:ind w:left="720" w:firstLine="0"/>
              <w:rPr>
                <w:b w:val="0"/>
                <w:i w:val="1"/>
                <w:color w:val="000000"/>
              </w:rPr>
            </w:pPr>
            <w:r w:rsidDel="00000000" w:rsidR="00000000" w:rsidRPr="00000000">
              <w:rPr>
                <w:rtl w:val="0"/>
              </w:rPr>
            </w:r>
          </w:p>
          <w:p w:rsidR="00000000" w:rsidDel="00000000" w:rsidP="00000000" w:rsidRDefault="00000000" w:rsidRPr="00000000" w14:paraId="00000197">
            <w:pPr>
              <w:numPr>
                <w:ilvl w:val="0"/>
                <w:numId w:val="20"/>
              </w:numPr>
              <w:pBdr>
                <w:top w:space="0" w:sz="0" w:val="nil"/>
                <w:left w:space="0" w:sz="0" w:val="nil"/>
                <w:bottom w:space="0" w:sz="0" w:val="nil"/>
                <w:right w:space="0" w:sz="0" w:val="nil"/>
                <w:between w:space="0" w:sz="0" w:val="nil"/>
              </w:pBdr>
              <w:ind w:left="720" w:hanging="720"/>
              <w:rPr>
                <w:b w:val="0"/>
                <w:i w:val="1"/>
                <w:color w:val="000000"/>
              </w:rPr>
            </w:pPr>
            <w:r w:rsidDel="00000000" w:rsidR="00000000" w:rsidRPr="00000000">
              <w:rPr>
                <w:b w:val="0"/>
                <w:i w:val="1"/>
                <w:color w:val="000000"/>
                <w:rtl w:val="0"/>
              </w:rPr>
              <w:t xml:space="preserve">Propósito del viaje: Le ayudará a develar el tipo de viajero que tiene enfrente y, de esta forma, atender los requerimientos y solicitudes adecuadamente.</w:t>
            </w:r>
          </w:p>
          <w:p w:rsidR="00000000" w:rsidDel="00000000" w:rsidP="00000000" w:rsidRDefault="00000000" w:rsidRPr="00000000" w14:paraId="00000198">
            <w:pPr>
              <w:pBdr>
                <w:top w:space="0" w:sz="0" w:val="nil"/>
                <w:left w:space="0" w:sz="0" w:val="nil"/>
                <w:bottom w:space="0" w:sz="0" w:val="nil"/>
                <w:right w:space="0" w:sz="0" w:val="nil"/>
                <w:between w:space="0" w:sz="0" w:val="nil"/>
              </w:pBdr>
              <w:ind w:left="720" w:firstLine="0"/>
              <w:rPr>
                <w:b w:val="0"/>
                <w:i w:val="1"/>
                <w:color w:val="000000"/>
              </w:rPr>
            </w:pPr>
            <w:r w:rsidDel="00000000" w:rsidR="00000000" w:rsidRPr="00000000">
              <w:rPr>
                <w:rtl w:val="0"/>
              </w:rPr>
            </w:r>
          </w:p>
          <w:p w:rsidR="00000000" w:rsidDel="00000000" w:rsidP="00000000" w:rsidRDefault="00000000" w:rsidRPr="00000000" w14:paraId="00000199">
            <w:pPr>
              <w:numPr>
                <w:ilvl w:val="0"/>
                <w:numId w:val="20"/>
              </w:numPr>
              <w:pBdr>
                <w:top w:space="0" w:sz="0" w:val="nil"/>
                <w:left w:space="0" w:sz="0" w:val="nil"/>
                <w:bottom w:space="0" w:sz="0" w:val="nil"/>
                <w:right w:space="0" w:sz="0" w:val="nil"/>
                <w:between w:space="0" w:sz="0" w:val="nil"/>
              </w:pBdr>
              <w:ind w:left="720" w:hanging="720"/>
              <w:rPr>
                <w:b w:val="0"/>
                <w:i w:val="1"/>
                <w:color w:val="000000"/>
              </w:rPr>
            </w:pPr>
            <w:r w:rsidDel="00000000" w:rsidR="00000000" w:rsidRPr="00000000">
              <w:rPr>
                <w:b w:val="0"/>
                <w:i w:val="1"/>
                <w:color w:val="000000"/>
                <w:rtl w:val="0"/>
              </w:rPr>
              <w:t xml:space="preserve">Número de tarjeta de crédito: Este es otro elemento </w:t>
            </w:r>
            <w:r w:rsidDel="00000000" w:rsidR="00000000" w:rsidRPr="00000000">
              <w:rPr>
                <w:b w:val="0"/>
                <w:i w:val="1"/>
                <w:rtl w:val="0"/>
              </w:rPr>
              <w:t xml:space="preserve">extremadamente</w:t>
            </w:r>
            <w:r w:rsidDel="00000000" w:rsidR="00000000" w:rsidRPr="00000000">
              <w:rPr>
                <w:b w:val="0"/>
                <w:i w:val="1"/>
                <w:color w:val="000000"/>
                <w:rtl w:val="0"/>
              </w:rPr>
              <w:t xml:space="preserve"> sensible. Tomar los datos de manera correcta puede hacer la diferencia entre poder cobrar una cuenta o no. </w:t>
            </w:r>
            <w:r w:rsidDel="00000000" w:rsidR="00000000" w:rsidRPr="00000000">
              <w:rPr>
                <w:b w:val="0"/>
                <w:i w:val="1"/>
                <w:rtl w:val="0"/>
              </w:rPr>
              <w:t xml:space="preserve">Por otro</w:t>
            </w:r>
            <w:r w:rsidDel="00000000" w:rsidR="00000000" w:rsidRPr="00000000">
              <w:rPr>
                <w:b w:val="0"/>
                <w:i w:val="1"/>
                <w:color w:val="000000"/>
                <w:rtl w:val="0"/>
              </w:rPr>
              <w:t xml:space="preserve"> lado, mantener los datos financieros seguros es una responsabilidad muy grande. La recomendación es seguir los protocolos de manejo. </w:t>
            </w:r>
          </w:p>
          <w:p w:rsidR="00000000" w:rsidDel="00000000" w:rsidP="00000000" w:rsidRDefault="00000000" w:rsidRPr="00000000" w14:paraId="0000019A">
            <w:pPr>
              <w:pBdr>
                <w:top w:space="0" w:sz="0" w:val="nil"/>
                <w:left w:space="0" w:sz="0" w:val="nil"/>
                <w:bottom w:space="0" w:sz="0" w:val="nil"/>
                <w:right w:space="0" w:sz="0" w:val="nil"/>
                <w:between w:space="0" w:sz="0" w:val="nil"/>
              </w:pBdr>
              <w:ind w:left="720" w:firstLine="0"/>
              <w:rPr>
                <w:b w:val="0"/>
                <w:i w:val="1"/>
                <w:color w:val="000000"/>
              </w:rPr>
            </w:pPr>
            <w:r w:rsidDel="00000000" w:rsidR="00000000" w:rsidRPr="00000000">
              <w:rPr>
                <w:rtl w:val="0"/>
              </w:rPr>
            </w:r>
          </w:p>
          <w:p w:rsidR="00000000" w:rsidDel="00000000" w:rsidP="00000000" w:rsidRDefault="00000000" w:rsidRPr="00000000" w14:paraId="0000019B">
            <w:pPr>
              <w:numPr>
                <w:ilvl w:val="0"/>
                <w:numId w:val="20"/>
              </w:numPr>
              <w:pBdr>
                <w:top w:space="0" w:sz="0" w:val="nil"/>
                <w:left w:space="0" w:sz="0" w:val="nil"/>
                <w:bottom w:space="0" w:sz="0" w:val="nil"/>
                <w:right w:space="0" w:sz="0" w:val="nil"/>
                <w:between w:space="0" w:sz="0" w:val="nil"/>
              </w:pBdr>
              <w:ind w:left="720" w:hanging="720"/>
              <w:rPr>
                <w:b w:val="0"/>
                <w:i w:val="1"/>
                <w:color w:val="000000"/>
              </w:rPr>
            </w:pPr>
            <w:r w:rsidDel="00000000" w:rsidR="00000000" w:rsidRPr="00000000">
              <w:rPr>
                <w:b w:val="0"/>
                <w:i w:val="1"/>
                <w:color w:val="000000"/>
                <w:rtl w:val="0"/>
              </w:rPr>
              <w:t xml:space="preserve">Horarios: Informar horarios es también una actividad común, por lo que conocer la forma de expresar el tiempo le será útil.</w:t>
            </w:r>
          </w:p>
        </w:tc>
      </w:tr>
    </w:tbl>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tbl>
      <w:tblPr>
        <w:tblStyle w:val="Table18"/>
        <w:tblW w:w="9962.0" w:type="dxa"/>
        <w:jc w:val="left"/>
        <w:tblInd w:w="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Se le invita a revisar el siguiente documento de listas de países</w:t>
            </w:r>
          </w:p>
          <w:p w:rsidR="00000000" w:rsidDel="00000000" w:rsidP="00000000" w:rsidRDefault="00000000" w:rsidRPr="00000000" w14:paraId="000001A2">
            <w:pPr>
              <w:rPr/>
            </w:pPr>
            <w:r w:rsidDel="00000000" w:rsidR="00000000" w:rsidRPr="00000000">
              <w:rPr>
                <w:rtl w:val="0"/>
              </w:rPr>
              <w:t xml:space="preserve">Anexo_1 - Lista de Países y Nacionalidades en inglés (Aprende Inglés con Sila, </w:t>
            </w:r>
            <w:sdt>
              <w:sdtPr>
                <w:tag w:val="goog_rdk_15"/>
              </w:sdtPr>
              <w:sdtContent>
                <w:commentRangeStart w:id="13"/>
              </w:sdtContent>
            </w:sdt>
            <w:r w:rsidDel="00000000" w:rsidR="00000000" w:rsidRPr="00000000">
              <w:rPr>
                <w:rtl w:val="0"/>
              </w:rPr>
              <w:t xml:space="preserve">2021</w:t>
            </w:r>
            <w:commentRangeEnd w:id="13"/>
            <w:r w:rsidDel="00000000" w:rsidR="00000000" w:rsidRPr="00000000">
              <w:commentReference w:id="13"/>
            </w:r>
            <w:r w:rsidDel="00000000" w:rsidR="00000000" w:rsidRPr="00000000">
              <w:rPr>
                <w:rtl w:val="0"/>
              </w:rPr>
              <w:t xml:space="preserve">)</w:t>
            </w:r>
          </w:p>
          <w:p w:rsidR="00000000" w:rsidDel="00000000" w:rsidP="00000000" w:rsidRDefault="00000000" w:rsidRPr="00000000" w14:paraId="000001A3">
            <w:pPr>
              <w:rPr/>
            </w:pPr>
            <w:r w:rsidDel="00000000" w:rsidR="00000000" w:rsidRPr="00000000">
              <w:rPr>
                <w:rtl w:val="0"/>
              </w:rPr>
            </w:r>
          </w:p>
        </w:tc>
      </w:tr>
    </w:tbl>
    <w:p w:rsidR="00000000" w:rsidDel="00000000" w:rsidP="00000000" w:rsidRDefault="00000000" w:rsidRPr="00000000" w14:paraId="000001A4">
      <w:pPr>
        <w:rPr/>
      </w:pPr>
      <w:r w:rsidDel="00000000" w:rsidR="00000000" w:rsidRPr="00000000">
        <w:rPr>
          <w:rtl w:val="0"/>
        </w:rPr>
      </w:r>
    </w:p>
    <w:tbl>
      <w:tblPr>
        <w:tblStyle w:val="Table19"/>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1A5">
            <w:pPr>
              <w:pStyle w:val="Heading1"/>
              <w:numPr>
                <w:ilvl w:val="0"/>
                <w:numId w:val="16"/>
              </w:numPr>
              <w:ind w:left="720" w:hanging="360"/>
              <w:rPr>
                <w:b w:val="1"/>
              </w:rPr>
            </w:pPr>
            <w:bookmarkStart w:colFirst="0" w:colLast="0" w:name="_heading=h.1ksv4uv" w:id="14"/>
            <w:bookmarkEnd w:id="14"/>
            <w:r w:rsidDel="00000000" w:rsidR="00000000" w:rsidRPr="00000000">
              <w:rPr>
                <w:b w:val="1"/>
                <w:rtl w:val="0"/>
              </w:rPr>
              <w:t xml:space="preserve">Accommodation</w:t>
            </w:r>
          </w:p>
          <w:p w:rsidR="00000000" w:rsidDel="00000000" w:rsidP="00000000" w:rsidRDefault="00000000" w:rsidRPr="00000000" w14:paraId="000001A6">
            <w:pPr>
              <w:rPr>
                <w:b w:val="0"/>
              </w:rPr>
            </w:pPr>
            <w:r w:rsidDel="00000000" w:rsidR="00000000" w:rsidRPr="00000000">
              <w:rPr>
                <w:b w:val="0"/>
                <w:rtl w:val="0"/>
              </w:rPr>
              <w:t xml:space="preserve">In the hotel industry, accommodation refers to the type of rooms and beds that lodging properties have. You are going to learn what types are these.</w:t>
            </w:r>
          </w:p>
        </w:tc>
        <w:tc>
          <w:tcPr/>
          <w:p w:rsidR="00000000" w:rsidDel="00000000" w:rsidP="00000000" w:rsidRDefault="00000000" w:rsidRPr="00000000" w14:paraId="000001A7">
            <w:pPr>
              <w:rPr>
                <w:i w:val="1"/>
              </w:rPr>
            </w:pPr>
            <w:r w:rsidDel="00000000" w:rsidR="00000000" w:rsidRPr="00000000">
              <w:rPr>
                <w:rtl w:val="0"/>
              </w:rPr>
              <w:t xml:space="preserve">8. </w:t>
            </w:r>
            <w:r w:rsidDel="00000000" w:rsidR="00000000" w:rsidRPr="00000000">
              <w:rPr>
                <w:i w:val="1"/>
                <w:rtl w:val="0"/>
              </w:rPr>
              <w:t xml:space="preserve">Alojamiento</w:t>
            </w:r>
          </w:p>
          <w:p w:rsidR="00000000" w:rsidDel="00000000" w:rsidP="00000000" w:rsidRDefault="00000000" w:rsidRPr="00000000" w14:paraId="000001A8">
            <w:pPr>
              <w:rPr>
                <w:b w:val="0"/>
              </w:rPr>
            </w:pPr>
            <w:r w:rsidDel="00000000" w:rsidR="00000000" w:rsidRPr="00000000">
              <w:rPr>
                <w:b w:val="0"/>
                <w:i w:val="1"/>
                <w:rtl w:val="0"/>
              </w:rPr>
              <w:t xml:space="preserve">En la industria hotelera, el alojamiento se refiere al tipo de habitaciones y camas que tienen las propiedades de hospedaje. A continuación, aprenderá cuáles son estos tipos.</w:t>
            </w:r>
            <w:r w:rsidDel="00000000" w:rsidR="00000000" w:rsidRPr="00000000">
              <w:rPr>
                <w:rtl w:val="0"/>
              </w:rPr>
            </w:r>
          </w:p>
        </w:tc>
      </w:tr>
    </w:tbl>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sdt>
        <w:sdtPr>
          <w:tag w:val="goog_rdk_16"/>
        </w:sdtPr>
        <w:sdtContent>
          <w:commentRangeStart w:id="14"/>
        </w:sdtContent>
      </w:sdt>
      <w:r w:rsidDel="00000000" w:rsidR="00000000" w:rsidRPr="00000000">
        <w:rPr>
          <w:rtl w:val="0"/>
        </w:rPr>
      </w:r>
    </w:p>
    <w:tbl>
      <w:tblPr>
        <w:tblStyle w:val="Table20"/>
        <w:tblW w:w="9962.0" w:type="dxa"/>
        <w:jc w:val="left"/>
        <w:tblInd w:w="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1AB">
            <w:pPr>
              <w:rPr/>
            </w:pPr>
            <w:r w:rsidDel="00000000" w:rsidR="00000000" w:rsidRPr="00000000">
              <w:rPr>
                <w:rtl w:val="0"/>
              </w:rPr>
            </w:r>
          </w:p>
          <w:tbl>
            <w:tblPr>
              <w:tblStyle w:val="Table21"/>
              <w:tblW w:w="9918.0" w:type="dxa"/>
              <w:jc w:val="left"/>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20"/>
            </w:tblPr>
            <w:tblGrid>
              <w:gridCol w:w="3306"/>
              <w:gridCol w:w="3306"/>
              <w:gridCol w:w="3306"/>
              <w:tblGridChange w:id="0">
                <w:tblGrid>
                  <w:gridCol w:w="3306"/>
                  <w:gridCol w:w="3306"/>
                  <w:gridCol w:w="3306"/>
                </w:tblGrid>
              </w:tblGridChange>
            </w:tblGrid>
            <w:tr>
              <w:trPr>
                <w:cantSplit w:val="0"/>
                <w:trHeight w:val="300" w:hRule="atLeast"/>
                <w:tblHeader w:val="0"/>
              </w:trPr>
              <w:tc>
                <w:tcPr/>
                <w:p w:rsidR="00000000" w:rsidDel="00000000" w:rsidP="00000000" w:rsidRDefault="00000000" w:rsidRPr="00000000" w14:paraId="000001AC">
                  <w:pPr>
                    <w:pStyle w:val="Heading2"/>
                    <w:rPr/>
                  </w:pPr>
                  <w:bookmarkStart w:colFirst="0" w:colLast="0" w:name="_heading=h.44sinio" w:id="15"/>
                  <w:bookmarkEnd w:id="15"/>
                  <w:r w:rsidDel="00000000" w:rsidR="00000000" w:rsidRPr="00000000">
                    <w:rPr>
                      <w:rtl w:val="0"/>
                    </w:rPr>
                    <w:t xml:space="preserve">9.1 Bed Types</w:t>
                  </w:r>
                </w:p>
              </w:tc>
              <w:tc>
                <w:tcPr/>
                <w:p w:rsidR="00000000" w:rsidDel="00000000" w:rsidP="00000000" w:rsidRDefault="00000000" w:rsidRPr="00000000" w14:paraId="000001AD">
                  <w:pPr>
                    <w:jc w:val="left"/>
                    <w:rPr>
                      <w:i w:val="1"/>
                    </w:rPr>
                  </w:pPr>
                  <w:r w:rsidDel="00000000" w:rsidR="00000000" w:rsidRPr="00000000">
                    <w:rPr>
                      <w:i w:val="1"/>
                      <w:rtl w:val="0"/>
                    </w:rPr>
                    <w:t xml:space="preserve">9.1 Tipos de camas</w:t>
                  </w:r>
                </w:p>
              </w:tc>
              <w:tc>
                <w:tcPr/>
                <w:p w:rsidR="00000000" w:rsidDel="00000000" w:rsidP="00000000" w:rsidRDefault="00000000" w:rsidRPr="00000000" w14:paraId="000001AE">
                  <w:pPr>
                    <w:jc w:val="left"/>
                    <w:rPr>
                      <w:i w:val="1"/>
                    </w:rPr>
                  </w:pPr>
                  <w:r w:rsidDel="00000000" w:rsidR="00000000" w:rsidRPr="00000000">
                    <w:rPr>
                      <w:i w:val="1"/>
                      <w:rtl w:val="0"/>
                    </w:rPr>
                    <w:t xml:space="preserve">Medidas / Measurements</w:t>
                  </w:r>
                </w:p>
              </w:tc>
            </w:tr>
            <w:tr>
              <w:trPr>
                <w:cantSplit w:val="0"/>
                <w:trHeight w:val="300" w:hRule="atLeast"/>
                <w:tblHeader w:val="0"/>
              </w:trPr>
              <w:tc>
                <w:tcPr/>
                <w:p w:rsidR="00000000" w:rsidDel="00000000" w:rsidP="00000000" w:rsidRDefault="00000000" w:rsidRPr="00000000" w14:paraId="000001AF">
                  <w:pPr>
                    <w:jc w:val="left"/>
                    <w:rPr/>
                  </w:pPr>
                  <w:r w:rsidDel="00000000" w:rsidR="00000000" w:rsidRPr="00000000">
                    <w:rPr>
                      <w:rtl w:val="0"/>
                    </w:rPr>
                    <w:t xml:space="preserve">Single bed</w:t>
                  </w:r>
                </w:p>
              </w:tc>
              <w:tc>
                <w:tcPr/>
                <w:p w:rsidR="00000000" w:rsidDel="00000000" w:rsidP="00000000" w:rsidRDefault="00000000" w:rsidRPr="00000000" w14:paraId="000001B0">
                  <w:pPr>
                    <w:jc w:val="left"/>
                    <w:rPr>
                      <w:i w:val="1"/>
                    </w:rPr>
                  </w:pPr>
                  <w:r w:rsidDel="00000000" w:rsidR="00000000" w:rsidRPr="00000000">
                    <w:rPr>
                      <w:i w:val="1"/>
                      <w:rtl w:val="0"/>
                    </w:rPr>
                    <w:t xml:space="preserve">Cama sencilla</w:t>
                  </w:r>
                </w:p>
              </w:tc>
              <w:tc>
                <w:tcPr/>
                <w:p w:rsidR="00000000" w:rsidDel="00000000" w:rsidP="00000000" w:rsidRDefault="00000000" w:rsidRPr="00000000" w14:paraId="000001B1">
                  <w:pPr>
                    <w:jc w:val="left"/>
                    <w:rPr>
                      <w:i w:val="1"/>
                    </w:rPr>
                  </w:pPr>
                  <w:r w:rsidDel="00000000" w:rsidR="00000000" w:rsidRPr="00000000">
                    <w:rPr>
                      <w:i w:val="1"/>
                      <w:rtl w:val="0"/>
                    </w:rPr>
                    <w:t xml:space="preserve">1.00 mts x 1.90 mts</w:t>
                  </w:r>
                </w:p>
              </w:tc>
            </w:tr>
            <w:tr>
              <w:trPr>
                <w:cantSplit w:val="0"/>
                <w:trHeight w:val="300" w:hRule="atLeast"/>
                <w:tblHeader w:val="0"/>
              </w:trPr>
              <w:tc>
                <w:tcPr/>
                <w:p w:rsidR="00000000" w:rsidDel="00000000" w:rsidP="00000000" w:rsidRDefault="00000000" w:rsidRPr="00000000" w14:paraId="000001B2">
                  <w:pPr>
                    <w:jc w:val="left"/>
                    <w:rPr/>
                  </w:pPr>
                  <w:r w:rsidDel="00000000" w:rsidR="00000000" w:rsidRPr="00000000">
                    <w:rPr>
                      <w:rtl w:val="0"/>
                    </w:rPr>
                    <w:t xml:space="preserve">Semi-double bed</w:t>
                  </w:r>
                </w:p>
              </w:tc>
              <w:tc>
                <w:tcPr/>
                <w:p w:rsidR="00000000" w:rsidDel="00000000" w:rsidP="00000000" w:rsidRDefault="00000000" w:rsidRPr="00000000" w14:paraId="000001B3">
                  <w:pPr>
                    <w:jc w:val="left"/>
                    <w:rPr>
                      <w:i w:val="1"/>
                    </w:rPr>
                  </w:pPr>
                  <w:r w:rsidDel="00000000" w:rsidR="00000000" w:rsidRPr="00000000">
                    <w:rPr>
                      <w:i w:val="1"/>
                      <w:rtl w:val="0"/>
                    </w:rPr>
                    <w:t xml:space="preserve">Cama Semidoble</w:t>
                  </w:r>
                </w:p>
              </w:tc>
              <w:tc>
                <w:tcPr/>
                <w:p w:rsidR="00000000" w:rsidDel="00000000" w:rsidP="00000000" w:rsidRDefault="00000000" w:rsidRPr="00000000" w14:paraId="000001B4">
                  <w:pPr>
                    <w:jc w:val="left"/>
                    <w:rPr>
                      <w:i w:val="1"/>
                    </w:rPr>
                  </w:pPr>
                  <w:r w:rsidDel="00000000" w:rsidR="00000000" w:rsidRPr="00000000">
                    <w:rPr>
                      <w:i w:val="1"/>
                      <w:rtl w:val="0"/>
                    </w:rPr>
                    <w:t xml:space="preserve">1.20 mts x 1.90 mts</w:t>
                  </w:r>
                </w:p>
              </w:tc>
            </w:tr>
            <w:tr>
              <w:trPr>
                <w:cantSplit w:val="0"/>
                <w:trHeight w:val="300" w:hRule="atLeast"/>
                <w:tblHeader w:val="0"/>
              </w:trPr>
              <w:tc>
                <w:tcPr/>
                <w:p w:rsidR="00000000" w:rsidDel="00000000" w:rsidP="00000000" w:rsidRDefault="00000000" w:rsidRPr="00000000" w14:paraId="000001B5">
                  <w:pPr>
                    <w:jc w:val="left"/>
                    <w:rPr/>
                  </w:pPr>
                  <w:r w:rsidDel="00000000" w:rsidR="00000000" w:rsidRPr="00000000">
                    <w:rPr>
                      <w:rtl w:val="0"/>
                    </w:rPr>
                    <w:t xml:space="preserve">Full-size bed</w:t>
                  </w:r>
                </w:p>
              </w:tc>
              <w:tc>
                <w:tcPr/>
                <w:p w:rsidR="00000000" w:rsidDel="00000000" w:rsidP="00000000" w:rsidRDefault="00000000" w:rsidRPr="00000000" w14:paraId="000001B6">
                  <w:pPr>
                    <w:jc w:val="left"/>
                    <w:rPr>
                      <w:i w:val="1"/>
                    </w:rPr>
                  </w:pPr>
                  <w:r w:rsidDel="00000000" w:rsidR="00000000" w:rsidRPr="00000000">
                    <w:rPr>
                      <w:i w:val="1"/>
                      <w:rtl w:val="0"/>
                    </w:rPr>
                    <w:t xml:space="preserve">Cama doble o matrimonial</w:t>
                  </w:r>
                </w:p>
              </w:tc>
              <w:tc>
                <w:tcPr/>
                <w:p w:rsidR="00000000" w:rsidDel="00000000" w:rsidP="00000000" w:rsidRDefault="00000000" w:rsidRPr="00000000" w14:paraId="000001B7">
                  <w:pPr>
                    <w:jc w:val="left"/>
                    <w:rPr>
                      <w:i w:val="1"/>
                    </w:rPr>
                  </w:pPr>
                  <w:r w:rsidDel="00000000" w:rsidR="00000000" w:rsidRPr="00000000">
                    <w:rPr>
                      <w:i w:val="1"/>
                      <w:rtl w:val="0"/>
                    </w:rPr>
                    <w:t xml:space="preserve">1.40 mts x 1.90 mts</w:t>
                  </w:r>
                </w:p>
              </w:tc>
            </w:tr>
            <w:tr>
              <w:trPr>
                <w:cantSplit w:val="0"/>
                <w:trHeight w:val="300" w:hRule="atLeast"/>
                <w:tblHeader w:val="0"/>
              </w:trPr>
              <w:tc>
                <w:tcPr/>
                <w:p w:rsidR="00000000" w:rsidDel="00000000" w:rsidP="00000000" w:rsidRDefault="00000000" w:rsidRPr="00000000" w14:paraId="000001B8">
                  <w:pPr>
                    <w:jc w:val="left"/>
                    <w:rPr/>
                  </w:pPr>
                  <w:r w:rsidDel="00000000" w:rsidR="00000000" w:rsidRPr="00000000">
                    <w:rPr>
                      <w:rtl w:val="0"/>
                    </w:rPr>
                    <w:t xml:space="preserve">Queen-size bed </w:t>
                  </w:r>
                </w:p>
              </w:tc>
              <w:tc>
                <w:tcPr/>
                <w:p w:rsidR="00000000" w:rsidDel="00000000" w:rsidP="00000000" w:rsidRDefault="00000000" w:rsidRPr="00000000" w14:paraId="000001B9">
                  <w:pPr>
                    <w:jc w:val="left"/>
                    <w:rPr>
                      <w:i w:val="1"/>
                    </w:rPr>
                  </w:pPr>
                  <w:r w:rsidDel="00000000" w:rsidR="00000000" w:rsidRPr="00000000">
                    <w:rPr>
                      <w:i w:val="1"/>
                      <w:rtl w:val="0"/>
                    </w:rPr>
                    <w:t xml:space="preserve">Cama Queen</w:t>
                  </w:r>
                </w:p>
              </w:tc>
              <w:tc>
                <w:tcPr/>
                <w:p w:rsidR="00000000" w:rsidDel="00000000" w:rsidP="00000000" w:rsidRDefault="00000000" w:rsidRPr="00000000" w14:paraId="000001BA">
                  <w:pPr>
                    <w:jc w:val="left"/>
                    <w:rPr>
                      <w:i w:val="1"/>
                    </w:rPr>
                  </w:pPr>
                  <w:r w:rsidDel="00000000" w:rsidR="00000000" w:rsidRPr="00000000">
                    <w:rPr>
                      <w:i w:val="1"/>
                      <w:rtl w:val="0"/>
                    </w:rPr>
                    <w:t xml:space="preserve">1.80 mts x 1.90 mts</w:t>
                  </w:r>
                </w:p>
              </w:tc>
            </w:tr>
            <w:tr>
              <w:trPr>
                <w:cantSplit w:val="0"/>
                <w:trHeight w:val="315" w:hRule="atLeast"/>
                <w:tblHeader w:val="0"/>
              </w:trPr>
              <w:tc>
                <w:tcPr/>
                <w:p w:rsidR="00000000" w:rsidDel="00000000" w:rsidP="00000000" w:rsidRDefault="00000000" w:rsidRPr="00000000" w14:paraId="000001BB">
                  <w:pPr>
                    <w:jc w:val="left"/>
                    <w:rPr/>
                  </w:pPr>
                  <w:r w:rsidDel="00000000" w:rsidR="00000000" w:rsidRPr="00000000">
                    <w:rPr>
                      <w:rtl w:val="0"/>
                    </w:rPr>
                    <w:t xml:space="preserve">King-size bed</w:t>
                  </w:r>
                </w:p>
              </w:tc>
              <w:tc>
                <w:tcPr/>
                <w:p w:rsidR="00000000" w:rsidDel="00000000" w:rsidP="00000000" w:rsidRDefault="00000000" w:rsidRPr="00000000" w14:paraId="000001BC">
                  <w:pPr>
                    <w:jc w:val="left"/>
                    <w:rPr>
                      <w:i w:val="1"/>
                    </w:rPr>
                  </w:pPr>
                  <w:r w:rsidDel="00000000" w:rsidR="00000000" w:rsidRPr="00000000">
                    <w:rPr>
                      <w:i w:val="1"/>
                      <w:rtl w:val="0"/>
                    </w:rPr>
                    <w:t xml:space="preserve">Cama King</w:t>
                  </w:r>
                </w:p>
              </w:tc>
              <w:tc>
                <w:tcPr/>
                <w:p w:rsidR="00000000" w:rsidDel="00000000" w:rsidP="00000000" w:rsidRDefault="00000000" w:rsidRPr="00000000" w14:paraId="000001BD">
                  <w:pPr>
                    <w:jc w:val="left"/>
                    <w:rPr>
                      <w:i w:val="1"/>
                    </w:rPr>
                  </w:pPr>
                  <w:r w:rsidDel="00000000" w:rsidR="00000000" w:rsidRPr="00000000">
                    <w:rPr>
                      <w:i w:val="1"/>
                      <w:rtl w:val="0"/>
                    </w:rPr>
                    <w:t xml:space="preserve">2.00 mts x 2.00 mts</w:t>
                  </w:r>
                </w:p>
              </w:tc>
            </w:tr>
          </w:tbl>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drawing>
                <wp:inline distB="0" distT="0" distL="0" distR="0">
                  <wp:extent cx="6332220" cy="3124200"/>
                  <wp:effectExtent b="0" l="0" r="0" t="0"/>
                  <wp:docPr descr="Imagen que contiene Gráfico&#10;&#10;Descripción generada automáticamente" id="116" name="image4.jpg"/>
                  <a:graphic>
                    <a:graphicData uri="http://schemas.openxmlformats.org/drawingml/2006/picture">
                      <pic:pic>
                        <pic:nvPicPr>
                          <pic:cNvPr descr="Imagen que contiene Gráfico&#10;&#10;Descripción generada automáticamente" id="0" name="image4.jpg"/>
                          <pic:cNvPicPr preferRelativeResize="0"/>
                        </pic:nvPicPr>
                        <pic:blipFill>
                          <a:blip r:embed="rId23"/>
                          <a:srcRect b="0" l="0" r="0" t="0"/>
                          <a:stretch>
                            <a:fillRect/>
                          </a:stretch>
                        </pic:blipFill>
                        <pic:spPr>
                          <a:xfrm>
                            <a:off x="0" y="0"/>
                            <a:ext cx="633222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 </w:t>
            </w:r>
          </w:p>
          <w:p w:rsidR="00000000" w:rsidDel="00000000" w:rsidP="00000000" w:rsidRDefault="00000000" w:rsidRPr="00000000" w14:paraId="000001C1">
            <w:pPr>
              <w:rPr/>
            </w:pPr>
            <w:r w:rsidDel="00000000" w:rsidR="00000000" w:rsidRPr="00000000">
              <w:rPr>
                <w:rtl w:val="0"/>
              </w:rPr>
              <w:t xml:space="preserve">Fuente de imagen: Carpeta Anexos / </w:t>
            </w:r>
            <w:r w:rsidDel="00000000" w:rsidR="00000000" w:rsidRPr="00000000">
              <w:rPr>
                <w:rtl w:val="0"/>
              </w:rPr>
              <w:t xml:space="preserve">CF_10</w:t>
            </w:r>
            <w:r w:rsidDel="00000000" w:rsidR="00000000" w:rsidRPr="00000000">
              <w:rPr>
                <w:rtl w:val="0"/>
              </w:rPr>
              <w:t xml:space="preserve"> - Bed Types</w:t>
            </w:r>
          </w:p>
          <w:p w:rsidR="00000000" w:rsidDel="00000000" w:rsidP="00000000" w:rsidRDefault="00000000" w:rsidRPr="00000000" w14:paraId="000001C2">
            <w:pPr>
              <w:rPr/>
            </w:pPr>
            <w:r w:rsidDel="00000000" w:rsidR="00000000" w:rsidRPr="00000000">
              <w:rPr>
                <w:rtl w:val="0"/>
              </w:rPr>
              <w:t xml:space="preserve"> </w:t>
            </w:r>
          </w:p>
          <w:p w:rsidR="00000000" w:rsidDel="00000000" w:rsidP="00000000" w:rsidRDefault="00000000" w:rsidRPr="00000000" w14:paraId="000001C3">
            <w:pPr>
              <w:rPr/>
            </w:pPr>
            <w:commentRangeEnd w:id="14"/>
            <w:r w:rsidDel="00000000" w:rsidR="00000000" w:rsidRPr="00000000">
              <w:commentReference w:id="14"/>
            </w:r>
            <w:r w:rsidDel="00000000" w:rsidR="00000000" w:rsidRPr="00000000">
              <w:rPr>
                <w:rtl w:val="0"/>
              </w:rPr>
            </w:r>
          </w:p>
        </w:tc>
      </w:tr>
    </w:tbl>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tbl>
      <w:tblPr>
        <w:tblStyle w:val="Table22"/>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1C8">
            <w:pPr>
              <w:pStyle w:val="Heading2"/>
              <w:rPr/>
            </w:pPr>
            <w:bookmarkStart w:colFirst="0" w:colLast="0" w:name="_heading=h.2jxsxqh" w:id="16"/>
            <w:bookmarkEnd w:id="16"/>
            <w:r w:rsidDel="00000000" w:rsidR="00000000" w:rsidRPr="00000000">
              <w:rPr>
                <w:rtl w:val="0"/>
              </w:rPr>
              <w:t xml:space="preserve">Room Types</w:t>
            </w:r>
          </w:p>
          <w:p w:rsidR="00000000" w:rsidDel="00000000" w:rsidP="00000000" w:rsidRDefault="00000000" w:rsidRPr="00000000" w14:paraId="000001C9">
            <w:pPr>
              <w:numPr>
                <w:ilvl w:val="0"/>
                <w:numId w:val="4"/>
              </w:numPr>
              <w:pBdr>
                <w:top w:space="0" w:sz="0" w:val="nil"/>
                <w:left w:space="0" w:sz="0" w:val="nil"/>
                <w:bottom w:space="0" w:sz="0" w:val="nil"/>
                <w:right w:space="0" w:sz="0" w:val="nil"/>
                <w:between w:space="0" w:sz="0" w:val="nil"/>
              </w:pBdr>
              <w:ind w:left="720" w:hanging="360"/>
              <w:rPr>
                <w:b w:val="0"/>
                <w:color w:val="000000"/>
              </w:rPr>
            </w:pPr>
            <w:sdt>
              <w:sdtPr>
                <w:tag w:val="goog_rdk_17"/>
              </w:sdtPr>
              <w:sdtContent>
                <w:commentRangeStart w:id="15"/>
              </w:sdtContent>
            </w:sdt>
            <w:r w:rsidDel="00000000" w:rsidR="00000000" w:rsidRPr="00000000">
              <w:rPr>
                <w:b w:val="0"/>
                <w:color w:val="000000"/>
                <w:rtl w:val="0"/>
              </w:rPr>
              <w:t xml:space="preserve">Single room: Room for one person, usually with a single or semi-double bed.</w:t>
            </w:r>
          </w:p>
          <w:p w:rsidR="00000000" w:rsidDel="00000000" w:rsidP="00000000" w:rsidRDefault="00000000" w:rsidRPr="00000000" w14:paraId="000001CA">
            <w:pPr>
              <w:ind w:left="360" w:firstLine="0"/>
              <w:rPr/>
            </w:pPr>
            <w:r w:rsidDel="00000000" w:rsidR="00000000" w:rsidRPr="00000000">
              <w:rPr>
                <w:rtl w:val="0"/>
              </w:rPr>
            </w:r>
          </w:p>
          <w:p w:rsidR="00000000" w:rsidDel="00000000" w:rsidP="00000000" w:rsidRDefault="00000000" w:rsidRPr="00000000" w14:paraId="000001CB">
            <w:pPr>
              <w:numPr>
                <w:ilvl w:val="0"/>
                <w:numId w:val="4"/>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color w:val="000000"/>
                <w:rtl w:val="0"/>
              </w:rPr>
              <w:t xml:space="preserve">Double room: Room for two guests, has a double or a queen bed.</w:t>
            </w:r>
          </w:p>
          <w:p w:rsidR="00000000" w:rsidDel="00000000" w:rsidP="00000000" w:rsidRDefault="00000000" w:rsidRPr="00000000" w14:paraId="000001CC">
            <w:pPr>
              <w:pBdr>
                <w:top w:space="0" w:sz="0" w:val="nil"/>
                <w:left w:space="0" w:sz="0" w:val="nil"/>
                <w:bottom w:space="0" w:sz="0" w:val="nil"/>
                <w:right w:space="0" w:sz="0" w:val="nil"/>
                <w:between w:space="0" w:sz="0" w:val="nil"/>
              </w:pBdr>
              <w:ind w:left="720" w:firstLine="0"/>
              <w:rPr>
                <w:b w:val="0"/>
                <w:color w:val="000000"/>
              </w:rPr>
            </w:pPr>
            <w:r w:rsidDel="00000000" w:rsidR="00000000" w:rsidRPr="00000000">
              <w:rPr>
                <w:rtl w:val="0"/>
              </w:rPr>
            </w:r>
          </w:p>
          <w:p w:rsidR="00000000" w:rsidDel="00000000" w:rsidP="00000000" w:rsidRDefault="00000000" w:rsidRPr="00000000" w14:paraId="000001CD">
            <w:pPr>
              <w:numPr>
                <w:ilvl w:val="0"/>
                <w:numId w:val="4"/>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color w:val="000000"/>
                <w:rtl w:val="0"/>
              </w:rPr>
              <w:t xml:space="preserve">Double room (twin beds): Room for two guests in two separate beds.</w:t>
            </w:r>
          </w:p>
          <w:p w:rsidR="00000000" w:rsidDel="00000000" w:rsidP="00000000" w:rsidRDefault="00000000" w:rsidRPr="00000000" w14:paraId="000001CE">
            <w:pPr>
              <w:pBdr>
                <w:top w:space="0" w:sz="0" w:val="nil"/>
                <w:left w:space="0" w:sz="0" w:val="nil"/>
                <w:bottom w:space="0" w:sz="0" w:val="nil"/>
                <w:right w:space="0" w:sz="0" w:val="nil"/>
                <w:between w:space="0" w:sz="0" w:val="nil"/>
              </w:pBdr>
              <w:ind w:left="720" w:firstLine="0"/>
              <w:rPr>
                <w:b w:val="0"/>
                <w:color w:val="000000"/>
              </w:rPr>
            </w:pPr>
            <w:r w:rsidDel="00000000" w:rsidR="00000000" w:rsidRPr="00000000">
              <w:rPr>
                <w:rtl w:val="0"/>
              </w:rPr>
            </w:r>
          </w:p>
          <w:p w:rsidR="00000000" w:rsidDel="00000000" w:rsidP="00000000" w:rsidRDefault="00000000" w:rsidRPr="00000000" w14:paraId="000001CF">
            <w:pPr>
              <w:numPr>
                <w:ilvl w:val="0"/>
                <w:numId w:val="4"/>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color w:val="000000"/>
                <w:rtl w:val="0"/>
              </w:rPr>
              <w:t xml:space="preserve">Triple room: Room for three (3) people, has a double bed and a single bed, or any other combination of 3 beds.</w:t>
            </w:r>
          </w:p>
          <w:p w:rsidR="00000000" w:rsidDel="00000000" w:rsidP="00000000" w:rsidRDefault="00000000" w:rsidRPr="00000000" w14:paraId="000001D0">
            <w:pPr>
              <w:pBdr>
                <w:top w:space="0" w:sz="0" w:val="nil"/>
                <w:left w:space="0" w:sz="0" w:val="nil"/>
                <w:bottom w:space="0" w:sz="0" w:val="nil"/>
                <w:right w:space="0" w:sz="0" w:val="nil"/>
                <w:between w:space="0" w:sz="0" w:val="nil"/>
              </w:pBdr>
              <w:ind w:left="720" w:firstLine="0"/>
              <w:rPr>
                <w:b w:val="0"/>
                <w:color w:val="000000"/>
              </w:rPr>
            </w:pPr>
            <w:r w:rsidDel="00000000" w:rsidR="00000000" w:rsidRPr="00000000">
              <w:rPr>
                <w:rtl w:val="0"/>
              </w:rPr>
            </w:r>
          </w:p>
          <w:p w:rsidR="00000000" w:rsidDel="00000000" w:rsidP="00000000" w:rsidRDefault="00000000" w:rsidRPr="00000000" w14:paraId="000001D1">
            <w:pPr>
              <w:numPr>
                <w:ilvl w:val="0"/>
                <w:numId w:val="4"/>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color w:val="000000"/>
                <w:rtl w:val="0"/>
              </w:rPr>
              <w:t xml:space="preserve">Suite: It is larger than a normal room. In the most luxurious hotels, the suites can even have multiple rooms. There are business or family class suites.</w:t>
            </w:r>
          </w:p>
          <w:p w:rsidR="00000000" w:rsidDel="00000000" w:rsidP="00000000" w:rsidRDefault="00000000" w:rsidRPr="00000000" w14:paraId="000001D2">
            <w:pPr>
              <w:pBdr>
                <w:top w:space="0" w:sz="0" w:val="nil"/>
                <w:left w:space="0" w:sz="0" w:val="nil"/>
                <w:bottom w:space="0" w:sz="0" w:val="nil"/>
                <w:right w:space="0" w:sz="0" w:val="nil"/>
                <w:between w:space="0" w:sz="0" w:val="nil"/>
              </w:pBdr>
              <w:ind w:left="720" w:firstLine="0"/>
              <w:rPr>
                <w:b w:val="0"/>
                <w:color w:val="000000"/>
              </w:rPr>
            </w:pPr>
            <w:r w:rsidDel="00000000" w:rsidR="00000000" w:rsidRPr="00000000">
              <w:rPr>
                <w:rtl w:val="0"/>
              </w:rPr>
            </w:r>
          </w:p>
          <w:p w:rsidR="00000000" w:rsidDel="00000000" w:rsidP="00000000" w:rsidRDefault="00000000" w:rsidRPr="00000000" w14:paraId="000001D3">
            <w:pPr>
              <w:numPr>
                <w:ilvl w:val="0"/>
                <w:numId w:val="4"/>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color w:val="000000"/>
                <w:rtl w:val="0"/>
              </w:rPr>
              <w:t xml:space="preserve">Connecting rooms: This means that two rooms are connected by a door through which you can go from one room to another. Large groups or families often ask for this type of room.</w:t>
            </w:r>
          </w:p>
          <w:p w:rsidR="00000000" w:rsidDel="00000000" w:rsidP="00000000" w:rsidRDefault="00000000" w:rsidRPr="00000000" w14:paraId="000001D4">
            <w:pPr>
              <w:pBdr>
                <w:top w:space="0" w:sz="0" w:val="nil"/>
                <w:left w:space="0" w:sz="0" w:val="nil"/>
                <w:bottom w:space="0" w:sz="0" w:val="nil"/>
                <w:right w:space="0" w:sz="0" w:val="nil"/>
                <w:between w:space="0" w:sz="0" w:val="nil"/>
              </w:pBdr>
              <w:ind w:left="720" w:firstLine="0"/>
              <w:rPr>
                <w:b w:val="0"/>
                <w:color w:val="000000"/>
              </w:rPr>
            </w:pPr>
            <w:r w:rsidDel="00000000" w:rsidR="00000000" w:rsidRPr="00000000">
              <w:rPr>
                <w:rtl w:val="0"/>
              </w:rPr>
            </w:r>
          </w:p>
          <w:p w:rsidR="00000000" w:rsidDel="00000000" w:rsidP="00000000" w:rsidRDefault="00000000" w:rsidRPr="00000000" w14:paraId="000001D5">
            <w:pPr>
              <w:numPr>
                <w:ilvl w:val="0"/>
                <w:numId w:val="4"/>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color w:val="000000"/>
                <w:rtl w:val="0"/>
              </w:rPr>
              <w:t xml:space="preserve">Adjoining rooms: Rooms that are next to each other but are not internally connected.</w:t>
            </w:r>
            <w:commentRangeEnd w:id="15"/>
            <w:r w:rsidDel="00000000" w:rsidR="00000000" w:rsidRPr="00000000">
              <w:commentReference w:id="15"/>
            </w:r>
            <w:r w:rsidDel="00000000" w:rsidR="00000000" w:rsidRPr="00000000">
              <w:rPr>
                <w:rtl w:val="0"/>
              </w:rPr>
            </w:r>
          </w:p>
        </w:tc>
        <w:tc>
          <w:tcPr/>
          <w:p w:rsidR="00000000" w:rsidDel="00000000" w:rsidP="00000000" w:rsidRDefault="00000000" w:rsidRPr="00000000" w14:paraId="000001D6">
            <w:pPr>
              <w:rPr>
                <w:i w:val="1"/>
              </w:rPr>
            </w:pPr>
            <w:r w:rsidDel="00000000" w:rsidR="00000000" w:rsidRPr="00000000">
              <w:rPr>
                <w:i w:val="1"/>
                <w:rtl w:val="0"/>
              </w:rPr>
              <w:t xml:space="preserve"> Tipos de Habitación </w:t>
            </w:r>
          </w:p>
          <w:p w:rsidR="00000000" w:rsidDel="00000000" w:rsidP="00000000" w:rsidRDefault="00000000" w:rsidRPr="00000000" w14:paraId="000001D7">
            <w:pPr>
              <w:numPr>
                <w:ilvl w:val="0"/>
                <w:numId w:val="4"/>
              </w:numPr>
              <w:pBdr>
                <w:top w:space="0" w:sz="0" w:val="nil"/>
                <w:left w:space="0" w:sz="0" w:val="nil"/>
                <w:bottom w:space="0" w:sz="0" w:val="nil"/>
                <w:right w:space="0" w:sz="0" w:val="nil"/>
                <w:between w:space="0" w:sz="0" w:val="nil"/>
              </w:pBdr>
              <w:ind w:left="720" w:hanging="360"/>
              <w:rPr>
                <w:b w:val="0"/>
                <w:i w:val="1"/>
                <w:color w:val="000000"/>
              </w:rPr>
            </w:pPr>
            <w:r w:rsidDel="00000000" w:rsidR="00000000" w:rsidRPr="00000000">
              <w:rPr>
                <w:b w:val="0"/>
                <w:i w:val="1"/>
                <w:color w:val="000000"/>
                <w:rtl w:val="0"/>
              </w:rPr>
              <w:t xml:space="preserve">Habitación individual: Habitación para una persona, generalmente con cama sencilla o semidoble.</w:t>
            </w:r>
          </w:p>
          <w:p w:rsidR="00000000" w:rsidDel="00000000" w:rsidP="00000000" w:rsidRDefault="00000000" w:rsidRPr="00000000" w14:paraId="000001D8">
            <w:pPr>
              <w:ind w:left="360" w:firstLine="0"/>
              <w:rPr>
                <w:i w:val="1"/>
              </w:rPr>
            </w:pPr>
            <w:r w:rsidDel="00000000" w:rsidR="00000000" w:rsidRPr="00000000">
              <w:rPr>
                <w:rtl w:val="0"/>
              </w:rPr>
            </w:r>
          </w:p>
          <w:p w:rsidR="00000000" w:rsidDel="00000000" w:rsidP="00000000" w:rsidRDefault="00000000" w:rsidRPr="00000000" w14:paraId="000001D9">
            <w:pPr>
              <w:numPr>
                <w:ilvl w:val="0"/>
                <w:numId w:val="4"/>
              </w:numPr>
              <w:pBdr>
                <w:top w:space="0" w:sz="0" w:val="nil"/>
                <w:left w:space="0" w:sz="0" w:val="nil"/>
                <w:bottom w:space="0" w:sz="0" w:val="nil"/>
                <w:right w:space="0" w:sz="0" w:val="nil"/>
                <w:between w:space="0" w:sz="0" w:val="nil"/>
              </w:pBdr>
              <w:ind w:left="720" w:hanging="360"/>
              <w:rPr>
                <w:b w:val="0"/>
                <w:i w:val="1"/>
                <w:color w:val="000000"/>
              </w:rPr>
            </w:pPr>
            <w:r w:rsidDel="00000000" w:rsidR="00000000" w:rsidRPr="00000000">
              <w:rPr>
                <w:b w:val="0"/>
                <w:i w:val="1"/>
                <w:color w:val="000000"/>
                <w:rtl w:val="0"/>
              </w:rPr>
              <w:t xml:space="preserve">Habitación doble: Habitación para dos personas, tiene una cama doble o extra doble.</w:t>
            </w:r>
          </w:p>
          <w:p w:rsidR="00000000" w:rsidDel="00000000" w:rsidP="00000000" w:rsidRDefault="00000000" w:rsidRPr="00000000" w14:paraId="000001DA">
            <w:pPr>
              <w:pBdr>
                <w:top w:space="0" w:sz="0" w:val="nil"/>
                <w:left w:space="0" w:sz="0" w:val="nil"/>
                <w:bottom w:space="0" w:sz="0" w:val="nil"/>
                <w:right w:space="0" w:sz="0" w:val="nil"/>
                <w:between w:space="0" w:sz="0" w:val="nil"/>
              </w:pBdr>
              <w:ind w:left="720" w:firstLine="0"/>
              <w:rPr>
                <w:b w:val="0"/>
                <w:i w:val="1"/>
                <w:color w:val="000000"/>
              </w:rPr>
            </w:pPr>
            <w:r w:rsidDel="00000000" w:rsidR="00000000" w:rsidRPr="00000000">
              <w:rPr>
                <w:rtl w:val="0"/>
              </w:rPr>
            </w:r>
          </w:p>
          <w:p w:rsidR="00000000" w:rsidDel="00000000" w:rsidP="00000000" w:rsidRDefault="00000000" w:rsidRPr="00000000" w14:paraId="000001DB">
            <w:pPr>
              <w:numPr>
                <w:ilvl w:val="0"/>
                <w:numId w:val="4"/>
              </w:numPr>
              <w:pBdr>
                <w:top w:space="0" w:sz="0" w:val="nil"/>
                <w:left w:space="0" w:sz="0" w:val="nil"/>
                <w:bottom w:space="0" w:sz="0" w:val="nil"/>
                <w:right w:space="0" w:sz="0" w:val="nil"/>
                <w:between w:space="0" w:sz="0" w:val="nil"/>
              </w:pBdr>
              <w:ind w:left="720" w:hanging="360"/>
              <w:rPr>
                <w:b w:val="0"/>
                <w:i w:val="1"/>
                <w:color w:val="000000"/>
              </w:rPr>
            </w:pPr>
            <w:r w:rsidDel="00000000" w:rsidR="00000000" w:rsidRPr="00000000">
              <w:rPr>
                <w:b w:val="0"/>
                <w:i w:val="1"/>
                <w:color w:val="000000"/>
                <w:rtl w:val="0"/>
              </w:rPr>
              <w:t xml:space="preserve">Habitación doble (dos camas individuales): Habitación para dos personas en camas separadas.</w:t>
            </w:r>
          </w:p>
          <w:p w:rsidR="00000000" w:rsidDel="00000000" w:rsidP="00000000" w:rsidRDefault="00000000" w:rsidRPr="00000000" w14:paraId="000001DC">
            <w:pPr>
              <w:pBdr>
                <w:top w:space="0" w:sz="0" w:val="nil"/>
                <w:left w:space="0" w:sz="0" w:val="nil"/>
                <w:bottom w:space="0" w:sz="0" w:val="nil"/>
                <w:right w:space="0" w:sz="0" w:val="nil"/>
                <w:between w:space="0" w:sz="0" w:val="nil"/>
              </w:pBdr>
              <w:ind w:left="720" w:firstLine="0"/>
              <w:rPr>
                <w:b w:val="0"/>
                <w:i w:val="1"/>
                <w:color w:val="000000"/>
              </w:rPr>
            </w:pPr>
            <w:r w:rsidDel="00000000" w:rsidR="00000000" w:rsidRPr="00000000">
              <w:rPr>
                <w:rtl w:val="0"/>
              </w:rPr>
            </w:r>
          </w:p>
          <w:p w:rsidR="00000000" w:rsidDel="00000000" w:rsidP="00000000" w:rsidRDefault="00000000" w:rsidRPr="00000000" w14:paraId="000001DD">
            <w:pPr>
              <w:numPr>
                <w:ilvl w:val="0"/>
                <w:numId w:val="4"/>
              </w:numPr>
              <w:pBdr>
                <w:top w:space="0" w:sz="0" w:val="nil"/>
                <w:left w:space="0" w:sz="0" w:val="nil"/>
                <w:bottom w:space="0" w:sz="0" w:val="nil"/>
                <w:right w:space="0" w:sz="0" w:val="nil"/>
                <w:between w:space="0" w:sz="0" w:val="nil"/>
              </w:pBdr>
              <w:ind w:left="720" w:hanging="360"/>
              <w:rPr>
                <w:b w:val="0"/>
                <w:i w:val="1"/>
                <w:color w:val="000000"/>
              </w:rPr>
            </w:pPr>
            <w:r w:rsidDel="00000000" w:rsidR="00000000" w:rsidRPr="00000000">
              <w:rPr>
                <w:b w:val="0"/>
                <w:i w:val="1"/>
                <w:color w:val="000000"/>
                <w:rtl w:val="0"/>
              </w:rPr>
              <w:t xml:space="preserve">Habitación triple: Habitación para tres (3) personas, cuenta con una cama doble y una cama individual, o cualquier otra combinación de 3 camas.</w:t>
            </w:r>
          </w:p>
          <w:p w:rsidR="00000000" w:rsidDel="00000000" w:rsidP="00000000" w:rsidRDefault="00000000" w:rsidRPr="00000000" w14:paraId="000001DE">
            <w:pPr>
              <w:pBdr>
                <w:top w:space="0" w:sz="0" w:val="nil"/>
                <w:left w:space="0" w:sz="0" w:val="nil"/>
                <w:bottom w:space="0" w:sz="0" w:val="nil"/>
                <w:right w:space="0" w:sz="0" w:val="nil"/>
                <w:between w:space="0" w:sz="0" w:val="nil"/>
              </w:pBdr>
              <w:ind w:left="720" w:firstLine="0"/>
              <w:rPr>
                <w:b w:val="0"/>
                <w:i w:val="1"/>
                <w:color w:val="000000"/>
              </w:rPr>
            </w:pPr>
            <w:r w:rsidDel="00000000" w:rsidR="00000000" w:rsidRPr="00000000">
              <w:rPr>
                <w:rtl w:val="0"/>
              </w:rPr>
            </w:r>
          </w:p>
          <w:p w:rsidR="00000000" w:rsidDel="00000000" w:rsidP="00000000" w:rsidRDefault="00000000" w:rsidRPr="00000000" w14:paraId="000001DF">
            <w:pPr>
              <w:numPr>
                <w:ilvl w:val="0"/>
                <w:numId w:val="4"/>
              </w:numPr>
              <w:pBdr>
                <w:top w:space="0" w:sz="0" w:val="nil"/>
                <w:left w:space="0" w:sz="0" w:val="nil"/>
                <w:bottom w:space="0" w:sz="0" w:val="nil"/>
                <w:right w:space="0" w:sz="0" w:val="nil"/>
                <w:between w:space="0" w:sz="0" w:val="nil"/>
              </w:pBdr>
              <w:ind w:left="720" w:hanging="360"/>
              <w:rPr>
                <w:b w:val="0"/>
                <w:i w:val="1"/>
                <w:color w:val="000000"/>
              </w:rPr>
            </w:pPr>
            <w:r w:rsidDel="00000000" w:rsidR="00000000" w:rsidRPr="00000000">
              <w:rPr>
                <w:b w:val="0"/>
                <w:i w:val="1"/>
                <w:color w:val="000000"/>
                <w:rtl w:val="0"/>
              </w:rPr>
              <w:t xml:space="preserve">Suite: Es más grande que una habitación normal. En los hoteles más lujosos, las suites pueden incluso tener varias habitaciones. Hay suites de clase empresarial o familiar.</w:t>
            </w:r>
          </w:p>
          <w:p w:rsidR="00000000" w:rsidDel="00000000" w:rsidP="00000000" w:rsidRDefault="00000000" w:rsidRPr="00000000" w14:paraId="000001E0">
            <w:pPr>
              <w:pBdr>
                <w:top w:space="0" w:sz="0" w:val="nil"/>
                <w:left w:space="0" w:sz="0" w:val="nil"/>
                <w:bottom w:space="0" w:sz="0" w:val="nil"/>
                <w:right w:space="0" w:sz="0" w:val="nil"/>
                <w:between w:space="0" w:sz="0" w:val="nil"/>
              </w:pBdr>
              <w:ind w:left="720" w:firstLine="0"/>
              <w:rPr>
                <w:b w:val="0"/>
                <w:i w:val="1"/>
                <w:color w:val="000000"/>
              </w:rPr>
            </w:pPr>
            <w:r w:rsidDel="00000000" w:rsidR="00000000" w:rsidRPr="00000000">
              <w:rPr>
                <w:rtl w:val="0"/>
              </w:rPr>
            </w:r>
          </w:p>
          <w:p w:rsidR="00000000" w:rsidDel="00000000" w:rsidP="00000000" w:rsidRDefault="00000000" w:rsidRPr="00000000" w14:paraId="000001E1">
            <w:pPr>
              <w:numPr>
                <w:ilvl w:val="0"/>
                <w:numId w:val="4"/>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i w:val="1"/>
                <w:color w:val="000000"/>
                <w:rtl w:val="0"/>
              </w:rPr>
              <w:t xml:space="preserve">Habitaciones comunicadas: esto significa que dos habitaciones están conectadas por una puerta, a través de la cual se puede pasar de una habitación a otra. Los grupos grandes o las familias suelen solicitar este tipo de habitación.</w:t>
            </w: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ind w:left="720" w:firstLine="0"/>
              <w:rPr>
                <w:b w:val="0"/>
                <w:i w:val="1"/>
                <w:color w:val="000000"/>
              </w:rPr>
            </w:pPr>
            <w:r w:rsidDel="00000000" w:rsidR="00000000" w:rsidRPr="00000000">
              <w:rPr>
                <w:rtl w:val="0"/>
              </w:rPr>
            </w:r>
          </w:p>
          <w:p w:rsidR="00000000" w:rsidDel="00000000" w:rsidP="00000000" w:rsidRDefault="00000000" w:rsidRPr="00000000" w14:paraId="000001E3">
            <w:pPr>
              <w:numPr>
                <w:ilvl w:val="0"/>
                <w:numId w:val="4"/>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i w:val="1"/>
                <w:color w:val="000000"/>
                <w:rtl w:val="0"/>
              </w:rPr>
              <w:t xml:space="preserve">Habitaciones contiguas: habitaciones que están una al lado de la otra, pero que no están conectadas internamente.</w:t>
            </w: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ind w:left="720" w:firstLine="0"/>
              <w:rPr>
                <w:b w:val="0"/>
                <w:color w:val="000000"/>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ind w:left="720" w:firstLine="0"/>
              <w:rPr>
                <w:b w:val="0"/>
                <w:color w:val="000000"/>
              </w:rPr>
            </w:pPr>
            <w:r w:rsidDel="00000000" w:rsidR="00000000" w:rsidRPr="00000000">
              <w:rPr>
                <w:rtl w:val="0"/>
              </w:rPr>
            </w:r>
          </w:p>
        </w:tc>
      </w:tr>
    </w:tbl>
    <w:p w:rsidR="00000000" w:rsidDel="00000000" w:rsidP="00000000" w:rsidRDefault="00000000" w:rsidRPr="00000000" w14:paraId="000001E6">
      <w:pPr>
        <w:rPr/>
      </w:pPr>
      <w:r w:rsidDel="00000000" w:rsidR="00000000" w:rsidRPr="00000000">
        <w:rPr>
          <w:rtl w:val="0"/>
        </w:rPr>
      </w:r>
    </w:p>
    <w:tbl>
      <w:tblPr>
        <w:tblStyle w:val="Table23"/>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1E7">
            <w:pPr>
              <w:pStyle w:val="Heading1"/>
              <w:numPr>
                <w:ilvl w:val="0"/>
                <w:numId w:val="16"/>
              </w:numPr>
              <w:ind w:left="720" w:hanging="360"/>
              <w:rPr>
                <w:b w:val="1"/>
              </w:rPr>
            </w:pPr>
            <w:bookmarkStart w:colFirst="0" w:colLast="0" w:name="_heading=h.z337ya" w:id="17"/>
            <w:bookmarkEnd w:id="17"/>
            <w:r w:rsidDel="00000000" w:rsidR="00000000" w:rsidRPr="00000000">
              <w:rPr>
                <w:b w:val="1"/>
                <w:rtl w:val="0"/>
              </w:rPr>
              <w:t xml:space="preserve">Payment Forms</w:t>
            </w:r>
          </w:p>
          <w:p w:rsidR="00000000" w:rsidDel="00000000" w:rsidP="00000000" w:rsidRDefault="00000000" w:rsidRPr="00000000" w14:paraId="000001E8">
            <w:pPr>
              <w:rPr>
                <w:b w:val="0"/>
              </w:rPr>
            </w:pPr>
            <w:r w:rsidDel="00000000" w:rsidR="00000000" w:rsidRPr="00000000">
              <w:rPr>
                <w:b w:val="0"/>
                <w:rtl w:val="0"/>
              </w:rPr>
              <w:t xml:space="preserve">Whenever you close an account and issue an invoice, you must receive a payment. In this section, you will study the payment forms legally accepted and guaranteed by the Colombian state and the accommodation establishment. </w:t>
            </w:r>
          </w:p>
          <w:p w:rsidR="00000000" w:rsidDel="00000000" w:rsidP="00000000" w:rsidRDefault="00000000" w:rsidRPr="00000000" w14:paraId="000001E9">
            <w:pPr>
              <w:rPr>
                <w:b w:val="0"/>
              </w:rPr>
            </w:pPr>
            <w:r w:rsidDel="00000000" w:rsidR="00000000" w:rsidRPr="00000000">
              <w:rPr>
                <w:rtl w:val="0"/>
              </w:rPr>
            </w:r>
          </w:p>
        </w:tc>
        <w:tc>
          <w:tcPr/>
          <w:p w:rsidR="00000000" w:rsidDel="00000000" w:rsidP="00000000" w:rsidRDefault="00000000" w:rsidRPr="00000000" w14:paraId="000001EA">
            <w:pPr>
              <w:rPr>
                <w:i w:val="1"/>
              </w:rPr>
            </w:pPr>
            <w:r w:rsidDel="00000000" w:rsidR="00000000" w:rsidRPr="00000000">
              <w:rPr>
                <w:i w:val="1"/>
                <w:rtl w:val="0"/>
              </w:rPr>
              <w:t xml:space="preserve">9. Formas de pago</w:t>
            </w:r>
          </w:p>
          <w:p w:rsidR="00000000" w:rsidDel="00000000" w:rsidP="00000000" w:rsidRDefault="00000000" w:rsidRPr="00000000" w14:paraId="000001EB">
            <w:pPr>
              <w:rPr>
                <w:b w:val="0"/>
                <w:i w:val="1"/>
              </w:rPr>
            </w:pPr>
            <w:r w:rsidDel="00000000" w:rsidR="00000000" w:rsidRPr="00000000">
              <w:rPr>
                <w:b w:val="0"/>
                <w:i w:val="1"/>
                <w:rtl w:val="0"/>
              </w:rPr>
              <w:t xml:space="preserve">Siempre que se va a cerrar una cuenta y a expedir una factura, se debe recibir un pago. En este apartado, se estudiarán las formas de pago legalmente aceptadas y avaladas por el Estado colombiano y el establecimiento de alojamiento. </w:t>
            </w:r>
          </w:p>
          <w:p w:rsidR="00000000" w:rsidDel="00000000" w:rsidP="00000000" w:rsidRDefault="00000000" w:rsidRPr="00000000" w14:paraId="000001EC">
            <w:pPr>
              <w:rPr>
                <w:b w:val="0"/>
                <w:i w:val="1"/>
              </w:rPr>
            </w:pPr>
            <w:r w:rsidDel="00000000" w:rsidR="00000000" w:rsidRPr="00000000">
              <w:rPr>
                <w:rtl w:val="0"/>
              </w:rPr>
            </w:r>
          </w:p>
          <w:p w:rsidR="00000000" w:rsidDel="00000000" w:rsidP="00000000" w:rsidRDefault="00000000" w:rsidRPr="00000000" w14:paraId="000001ED">
            <w:pPr>
              <w:rPr>
                <w:b w:val="0"/>
                <w:i w:val="1"/>
              </w:rPr>
            </w:pPr>
            <w:r w:rsidDel="00000000" w:rsidR="00000000" w:rsidRPr="00000000">
              <w:rPr>
                <w:rtl w:val="0"/>
              </w:rPr>
            </w:r>
          </w:p>
        </w:tc>
      </w:tr>
    </w:tbl>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sdt>
        <w:sdtPr>
          <w:tag w:val="goog_rdk_18"/>
        </w:sdtPr>
        <w:sdtContent>
          <w:commentRangeStart w:id="16"/>
        </w:sdtContent>
      </w:sdt>
      <w:r w:rsidDel="00000000" w:rsidR="00000000" w:rsidRPr="00000000">
        <w:rPr/>
        <w:drawing>
          <wp:inline distB="0" distT="0" distL="0" distR="0">
            <wp:extent cx="6120961" cy="796970"/>
            <wp:effectExtent b="0" l="0" r="0" t="0"/>
            <wp:docPr descr="Interfaz de usuario gráfica, Texto, Aplicación&#10;&#10;Descripción generada automáticamente" id="120" name="image15.png"/>
            <a:graphic>
              <a:graphicData uri="http://schemas.openxmlformats.org/drawingml/2006/picture">
                <pic:pic>
                  <pic:nvPicPr>
                    <pic:cNvPr descr="Interfaz de usuario gráfica, Texto, Aplicación&#10;&#10;Descripción generada automáticamente" id="0" name="image15.png"/>
                    <pic:cNvPicPr preferRelativeResize="0"/>
                  </pic:nvPicPr>
                  <pic:blipFill>
                    <a:blip r:embed="rId24"/>
                    <a:srcRect b="0" l="0" r="0" t="0"/>
                    <a:stretch>
                      <a:fillRect/>
                    </a:stretch>
                  </pic:blipFill>
                  <pic:spPr>
                    <a:xfrm>
                      <a:off x="0" y="0"/>
                      <a:ext cx="6120961" cy="796970"/>
                    </a:xfrm>
                    <a:prstGeom prst="rect"/>
                    <a:ln/>
                  </pic:spPr>
                </pic:pic>
              </a:graphicData>
            </a:graphic>
          </wp:inline>
        </w:drawing>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tbl>
      <w:tblPr>
        <w:tblStyle w:val="Table24"/>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1F4">
            <w:pPr>
              <w:pStyle w:val="Heading1"/>
              <w:jc w:val="left"/>
              <w:rPr>
                <w:b w:val="1"/>
              </w:rPr>
            </w:pPr>
            <w:bookmarkStart w:colFirst="0" w:colLast="0" w:name="_heading=h.3j2qqm3" w:id="18"/>
            <w:bookmarkEnd w:id="18"/>
            <w:r w:rsidDel="00000000" w:rsidR="00000000" w:rsidRPr="00000000">
              <w:rPr>
                <w:b w:val="1"/>
                <w:rtl w:val="0"/>
              </w:rPr>
              <w:t xml:space="preserve">10. Expressing dates in English</w:t>
            </w:r>
          </w:p>
          <w:p w:rsidR="00000000" w:rsidDel="00000000" w:rsidP="00000000" w:rsidRDefault="00000000" w:rsidRPr="00000000" w14:paraId="000001F5">
            <w:pPr>
              <w:rPr>
                <w:b w:val="0"/>
              </w:rPr>
            </w:pPr>
            <w:r w:rsidDel="00000000" w:rsidR="00000000" w:rsidRPr="00000000">
              <w:rPr>
                <w:b w:val="0"/>
                <w:rtl w:val="0"/>
              </w:rPr>
              <w:t xml:space="preserve">It is also common that when you are making reservations or confirming them, either in person or by phone, you have to use dates to agree on check-in and check-out dates with the client.</w:t>
            </w:r>
          </w:p>
          <w:p w:rsidR="00000000" w:rsidDel="00000000" w:rsidP="00000000" w:rsidRDefault="00000000" w:rsidRPr="00000000" w14:paraId="000001F6">
            <w:pPr>
              <w:rPr>
                <w:b w:val="0"/>
              </w:rPr>
            </w:pPr>
            <w:r w:rsidDel="00000000" w:rsidR="00000000" w:rsidRPr="00000000">
              <w:rPr>
                <w:rtl w:val="0"/>
              </w:rPr>
            </w:r>
          </w:p>
          <w:p w:rsidR="00000000" w:rsidDel="00000000" w:rsidP="00000000" w:rsidRDefault="00000000" w:rsidRPr="00000000" w14:paraId="000001F7">
            <w:pPr>
              <w:rPr>
                <w:b w:val="0"/>
              </w:rPr>
            </w:pPr>
            <w:r w:rsidDel="00000000" w:rsidR="00000000" w:rsidRPr="00000000">
              <w:rPr>
                <w:b w:val="0"/>
                <w:rtl w:val="0"/>
              </w:rPr>
              <w:t xml:space="preserve">example:</w:t>
            </w:r>
          </w:p>
          <w:p w:rsidR="00000000" w:rsidDel="00000000" w:rsidP="00000000" w:rsidRDefault="00000000" w:rsidRPr="00000000" w14:paraId="000001F8">
            <w:pPr>
              <w:rPr>
                <w:b w:val="0"/>
              </w:rPr>
            </w:pPr>
            <w:r w:rsidDel="00000000" w:rsidR="00000000" w:rsidRPr="00000000">
              <w:rPr>
                <w:b w:val="0"/>
                <w:rtl w:val="0"/>
              </w:rPr>
              <w:t xml:space="preserve">Dear Mrs. González, I confirm your reservation details.</w:t>
            </w:r>
          </w:p>
          <w:p w:rsidR="00000000" w:rsidDel="00000000" w:rsidP="00000000" w:rsidRDefault="00000000" w:rsidRPr="00000000" w14:paraId="000001F9">
            <w:pPr>
              <w:rPr>
                <w:b w:val="0"/>
              </w:rPr>
            </w:pPr>
            <w:r w:rsidDel="00000000" w:rsidR="00000000" w:rsidRPr="00000000">
              <w:rPr>
                <w:rtl w:val="0"/>
              </w:rPr>
            </w:r>
          </w:p>
          <w:p w:rsidR="00000000" w:rsidDel="00000000" w:rsidP="00000000" w:rsidRDefault="00000000" w:rsidRPr="00000000" w14:paraId="000001FA">
            <w:pPr>
              <w:rPr>
                <w:b w:val="0"/>
              </w:rPr>
            </w:pPr>
            <w:r w:rsidDel="00000000" w:rsidR="00000000" w:rsidRPr="00000000">
              <w:rPr>
                <w:b w:val="0"/>
                <w:rtl w:val="0"/>
              </w:rPr>
              <w:t xml:space="preserve">Your check-in will be on June 26, 2021 (June twenty-sixth, two thousand and twenty-one) and you will be staying with us for three (3) nights, until June 29, 2021 (June twenty-ninth, two thousand and twenty-one). </w:t>
            </w:r>
          </w:p>
          <w:p w:rsidR="00000000" w:rsidDel="00000000" w:rsidP="00000000" w:rsidRDefault="00000000" w:rsidRPr="00000000" w14:paraId="000001FB">
            <w:pPr>
              <w:rPr>
                <w:b w:val="0"/>
              </w:rPr>
            </w:pPr>
            <w:r w:rsidDel="00000000" w:rsidR="00000000" w:rsidRPr="00000000">
              <w:rPr>
                <w:rtl w:val="0"/>
              </w:rPr>
            </w:r>
          </w:p>
          <w:p w:rsidR="00000000" w:rsidDel="00000000" w:rsidP="00000000" w:rsidRDefault="00000000" w:rsidRPr="00000000" w14:paraId="000001FC">
            <w:pPr>
              <w:rPr>
                <w:b w:val="0"/>
              </w:rPr>
            </w:pPr>
            <w:r w:rsidDel="00000000" w:rsidR="00000000" w:rsidRPr="00000000">
              <w:rPr>
                <w:b w:val="0"/>
                <w:rtl w:val="0"/>
              </w:rPr>
              <w:t xml:space="preserve">The confirmed rate is $349,000 + taxes (three hundred forty-nine thousand pesos, plus taxes).</w:t>
            </w:r>
          </w:p>
          <w:p w:rsidR="00000000" w:rsidDel="00000000" w:rsidP="00000000" w:rsidRDefault="00000000" w:rsidRPr="00000000" w14:paraId="000001FD">
            <w:pPr>
              <w:rPr>
                <w:b w:val="0"/>
                <w:i w:val="1"/>
              </w:rPr>
            </w:pPr>
            <w:r w:rsidDel="00000000" w:rsidR="00000000" w:rsidRPr="00000000">
              <w:rPr>
                <w:rtl w:val="0"/>
              </w:rPr>
            </w:r>
          </w:p>
          <w:p w:rsidR="00000000" w:rsidDel="00000000" w:rsidP="00000000" w:rsidRDefault="00000000" w:rsidRPr="00000000" w14:paraId="000001FE">
            <w:pPr>
              <w:rPr>
                <w:b w:val="0"/>
              </w:rPr>
            </w:pPr>
            <w:r w:rsidDel="00000000" w:rsidR="00000000" w:rsidRPr="00000000">
              <w:rPr>
                <w:b w:val="0"/>
                <w:rtl w:val="0"/>
              </w:rPr>
              <w:t xml:space="preserve">Another use of the expression of dates in English is for celebrations and events. In this way, you can give indications about special events or celebrations.</w:t>
            </w:r>
          </w:p>
        </w:tc>
        <w:tc>
          <w:tcPr/>
          <w:p w:rsidR="00000000" w:rsidDel="00000000" w:rsidP="00000000" w:rsidRDefault="00000000" w:rsidRPr="00000000" w14:paraId="000001FF">
            <w:pPr>
              <w:rPr>
                <w:i w:val="1"/>
              </w:rPr>
            </w:pPr>
            <w:r w:rsidDel="00000000" w:rsidR="00000000" w:rsidRPr="00000000">
              <w:rPr>
                <w:i w:val="1"/>
                <w:rtl w:val="0"/>
              </w:rPr>
              <w:t xml:space="preserve">10. Expresando fechas en inglés</w:t>
            </w:r>
          </w:p>
          <w:p w:rsidR="00000000" w:rsidDel="00000000" w:rsidP="00000000" w:rsidRDefault="00000000" w:rsidRPr="00000000" w14:paraId="00000200">
            <w:pPr>
              <w:rPr>
                <w:b w:val="0"/>
                <w:i w:val="1"/>
              </w:rPr>
            </w:pPr>
            <w:r w:rsidDel="00000000" w:rsidR="00000000" w:rsidRPr="00000000">
              <w:rPr>
                <w:b w:val="0"/>
                <w:i w:val="1"/>
                <w:rtl w:val="0"/>
              </w:rPr>
              <w:t xml:space="preserve">También es habitual que al realizar reservas o confirmarlas, ya sea de forma presencial o telefónica, se tengan que usar fechas para acordar las fechas de entrada y salida con cliente.</w:t>
            </w:r>
          </w:p>
          <w:p w:rsidR="00000000" w:rsidDel="00000000" w:rsidP="00000000" w:rsidRDefault="00000000" w:rsidRPr="00000000" w14:paraId="00000201">
            <w:pPr>
              <w:rPr>
                <w:b w:val="0"/>
                <w:i w:val="1"/>
              </w:rPr>
            </w:pPr>
            <w:r w:rsidDel="00000000" w:rsidR="00000000" w:rsidRPr="00000000">
              <w:rPr>
                <w:rtl w:val="0"/>
              </w:rPr>
            </w:r>
          </w:p>
          <w:p w:rsidR="00000000" w:rsidDel="00000000" w:rsidP="00000000" w:rsidRDefault="00000000" w:rsidRPr="00000000" w14:paraId="00000202">
            <w:pPr>
              <w:rPr>
                <w:b w:val="0"/>
                <w:i w:val="1"/>
              </w:rPr>
            </w:pPr>
            <w:r w:rsidDel="00000000" w:rsidR="00000000" w:rsidRPr="00000000">
              <w:rPr>
                <w:b w:val="0"/>
                <w:i w:val="1"/>
                <w:rtl w:val="0"/>
              </w:rPr>
              <w:t xml:space="preserve">ejemplo:</w:t>
            </w:r>
          </w:p>
          <w:p w:rsidR="00000000" w:rsidDel="00000000" w:rsidP="00000000" w:rsidRDefault="00000000" w:rsidRPr="00000000" w14:paraId="00000203">
            <w:pPr>
              <w:rPr>
                <w:b w:val="0"/>
                <w:i w:val="1"/>
              </w:rPr>
            </w:pPr>
            <w:r w:rsidDel="00000000" w:rsidR="00000000" w:rsidRPr="00000000">
              <w:rPr>
                <w:b w:val="0"/>
                <w:i w:val="1"/>
                <w:rtl w:val="0"/>
              </w:rPr>
              <w:t xml:space="preserve">Estimada señora González, confirmó los detalles de su reserva.</w:t>
            </w:r>
          </w:p>
          <w:p w:rsidR="00000000" w:rsidDel="00000000" w:rsidP="00000000" w:rsidRDefault="00000000" w:rsidRPr="00000000" w14:paraId="00000204">
            <w:pPr>
              <w:rPr>
                <w:b w:val="0"/>
                <w:i w:val="1"/>
              </w:rPr>
            </w:pPr>
            <w:r w:rsidDel="00000000" w:rsidR="00000000" w:rsidRPr="00000000">
              <w:rPr>
                <w:rtl w:val="0"/>
              </w:rPr>
            </w:r>
          </w:p>
          <w:p w:rsidR="00000000" w:rsidDel="00000000" w:rsidP="00000000" w:rsidRDefault="00000000" w:rsidRPr="00000000" w14:paraId="00000205">
            <w:pPr>
              <w:rPr>
                <w:b w:val="0"/>
                <w:i w:val="1"/>
              </w:rPr>
            </w:pPr>
            <w:r w:rsidDel="00000000" w:rsidR="00000000" w:rsidRPr="00000000">
              <w:rPr>
                <w:b w:val="0"/>
                <w:i w:val="1"/>
                <w:rtl w:val="0"/>
              </w:rPr>
              <w:t xml:space="preserve">Su registro será el 26 de junio de 2021 (veintiséis de junio de dos mil veintiuno) y se </w:t>
            </w:r>
            <w:r w:rsidDel="00000000" w:rsidR="00000000" w:rsidRPr="00000000">
              <w:rPr>
                <w:b w:val="0"/>
                <w:i w:val="1"/>
                <w:rtl w:val="0"/>
              </w:rPr>
              <w:t xml:space="preserve">alojará</w:t>
            </w:r>
            <w:r w:rsidDel="00000000" w:rsidR="00000000" w:rsidRPr="00000000">
              <w:rPr>
                <w:b w:val="0"/>
                <w:i w:val="1"/>
                <w:rtl w:val="0"/>
              </w:rPr>
              <w:t xml:space="preserve"> con nosotros por </w:t>
            </w:r>
            <w:r w:rsidDel="00000000" w:rsidR="00000000" w:rsidRPr="00000000">
              <w:rPr>
                <w:b w:val="0"/>
                <w:i w:val="1"/>
                <w:rtl w:val="0"/>
              </w:rPr>
              <w:t xml:space="preserve">tres (3) noches</w:t>
            </w:r>
            <w:r w:rsidDel="00000000" w:rsidR="00000000" w:rsidRPr="00000000">
              <w:rPr>
                <w:b w:val="0"/>
                <w:i w:val="1"/>
                <w:rtl w:val="0"/>
              </w:rPr>
              <w:t xml:space="preserve">, hasta el 29 de junio de 2021 (veintinueve de junio de dos mil veintiuno). La tarifa confirmada es de $349.000 + impuestos (trescientos cuarenta y nueve mil pesos, más impuestos).</w:t>
            </w:r>
          </w:p>
          <w:p w:rsidR="00000000" w:rsidDel="00000000" w:rsidP="00000000" w:rsidRDefault="00000000" w:rsidRPr="00000000" w14:paraId="00000206">
            <w:pPr>
              <w:rPr>
                <w:b w:val="0"/>
                <w:i w:val="1"/>
              </w:rPr>
            </w:pPr>
            <w:r w:rsidDel="00000000" w:rsidR="00000000" w:rsidRPr="00000000">
              <w:rPr>
                <w:rtl w:val="0"/>
              </w:rPr>
            </w:r>
          </w:p>
          <w:p w:rsidR="00000000" w:rsidDel="00000000" w:rsidP="00000000" w:rsidRDefault="00000000" w:rsidRPr="00000000" w14:paraId="00000207">
            <w:pPr>
              <w:rPr>
                <w:b w:val="0"/>
                <w:i w:val="1"/>
              </w:rPr>
            </w:pPr>
            <w:r w:rsidDel="00000000" w:rsidR="00000000" w:rsidRPr="00000000">
              <w:rPr>
                <w:b w:val="0"/>
                <w:i w:val="1"/>
                <w:rtl w:val="0"/>
              </w:rPr>
              <w:t xml:space="preserve">Otro uso de la expresión de fechas en inglés es para las celebraciones o los eventos. De esta forma, se pueden dar indicaciones acerca de eventos especiales o celebraciones.</w:t>
            </w:r>
          </w:p>
        </w:tc>
      </w:tr>
    </w:tbl>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tbl>
      <w:tblPr>
        <w:tblStyle w:val="Table25"/>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20B">
            <w:pPr>
              <w:pStyle w:val="Heading1"/>
              <w:ind w:left="360" w:firstLine="673"/>
              <w:rPr>
                <w:b w:val="1"/>
              </w:rPr>
            </w:pPr>
            <w:bookmarkStart w:colFirst="0" w:colLast="0" w:name="_heading=h.1y810tw" w:id="19"/>
            <w:bookmarkEnd w:id="19"/>
            <w:r w:rsidDel="00000000" w:rsidR="00000000" w:rsidRPr="00000000">
              <w:rPr>
                <w:b w:val="1"/>
                <w:rtl w:val="0"/>
              </w:rPr>
              <w:t xml:space="preserve">11. Seasons</w:t>
            </w:r>
          </w:p>
          <w:p w:rsidR="00000000" w:rsidDel="00000000" w:rsidP="00000000" w:rsidRDefault="00000000" w:rsidRPr="00000000" w14:paraId="0000020C">
            <w:pPr>
              <w:rPr>
                <w:b w:val="0"/>
              </w:rPr>
            </w:pPr>
            <w:r w:rsidDel="00000000" w:rsidR="00000000" w:rsidRPr="00000000">
              <w:rPr>
                <w:b w:val="0"/>
                <w:rtl w:val="0"/>
              </w:rPr>
              <w:t xml:space="preserve">In this section, you will study two topics that are related and that you should know: meteorological season and touristic seasons.</w:t>
            </w:r>
          </w:p>
          <w:p w:rsidR="00000000" w:rsidDel="00000000" w:rsidP="00000000" w:rsidRDefault="00000000" w:rsidRPr="00000000" w14:paraId="0000020D">
            <w:pPr>
              <w:rPr>
                <w:b w:val="0"/>
              </w:rPr>
            </w:pPr>
            <w:r w:rsidDel="00000000" w:rsidR="00000000" w:rsidRPr="00000000">
              <w:rPr>
                <w:rtl w:val="0"/>
              </w:rPr>
            </w:r>
          </w:p>
          <w:p w:rsidR="00000000" w:rsidDel="00000000" w:rsidP="00000000" w:rsidRDefault="00000000" w:rsidRPr="00000000" w14:paraId="0000020E">
            <w:pPr>
              <w:pStyle w:val="Heading2"/>
              <w:numPr>
                <w:ilvl w:val="1"/>
                <w:numId w:val="16"/>
              </w:numPr>
              <w:ind w:left="1440" w:hanging="360"/>
              <w:rPr/>
            </w:pPr>
            <w:bookmarkStart w:colFirst="0" w:colLast="0" w:name="_heading=h.4i7ojhp" w:id="20"/>
            <w:bookmarkEnd w:id="20"/>
            <w:r w:rsidDel="00000000" w:rsidR="00000000" w:rsidRPr="00000000">
              <w:rPr>
                <w:rtl w:val="0"/>
              </w:rPr>
              <w:t xml:space="preserve">Seasons</w:t>
            </w:r>
          </w:p>
          <w:p w:rsidR="00000000" w:rsidDel="00000000" w:rsidP="00000000" w:rsidRDefault="00000000" w:rsidRPr="00000000" w14:paraId="0000020F">
            <w:pPr>
              <w:rPr>
                <w:b w:val="0"/>
              </w:rPr>
            </w:pPr>
            <w:r w:rsidDel="00000000" w:rsidR="00000000" w:rsidRPr="00000000">
              <w:rPr>
                <w:b w:val="0"/>
                <w:rtl w:val="0"/>
              </w:rPr>
              <w:t xml:space="preserve">Colombia, being a tropical country, has no seasons. However, in the tourism sector, it is important to know them, since they in themselves mark flows of travelers. </w:t>
            </w:r>
          </w:p>
          <w:p w:rsidR="00000000" w:rsidDel="00000000" w:rsidP="00000000" w:rsidRDefault="00000000" w:rsidRPr="00000000" w14:paraId="00000210">
            <w:pPr>
              <w:rPr>
                <w:b w:val="0"/>
              </w:rPr>
            </w:pPr>
            <w:r w:rsidDel="00000000" w:rsidR="00000000" w:rsidRPr="00000000">
              <w:rPr>
                <w:rtl w:val="0"/>
              </w:rPr>
            </w:r>
          </w:p>
          <w:p w:rsidR="00000000" w:rsidDel="00000000" w:rsidP="00000000" w:rsidRDefault="00000000" w:rsidRPr="00000000" w14:paraId="00000211">
            <w:pPr>
              <w:rPr>
                <w:b w:val="0"/>
              </w:rPr>
            </w:pPr>
            <w:r w:rsidDel="00000000" w:rsidR="00000000" w:rsidRPr="00000000">
              <w:rPr>
                <w:b w:val="0"/>
                <w:rtl w:val="0"/>
              </w:rPr>
              <w:t xml:space="preserve">The seasons are defined based on four astronomical events known as solstices and equinoxes. On our planet, each of these four periods lasts 91 days on average. The solstices occur in the months of June and December, and the equinoxes occur in March and September.</w:t>
            </w:r>
          </w:p>
          <w:p w:rsidR="00000000" w:rsidDel="00000000" w:rsidP="00000000" w:rsidRDefault="00000000" w:rsidRPr="00000000" w14:paraId="00000212">
            <w:pPr>
              <w:rPr>
                <w:b w:val="0"/>
              </w:rPr>
            </w:pPr>
            <w:r w:rsidDel="00000000" w:rsidR="00000000" w:rsidRPr="00000000">
              <w:rPr>
                <w:rtl w:val="0"/>
              </w:rPr>
            </w:r>
          </w:p>
          <w:p w:rsidR="00000000" w:rsidDel="00000000" w:rsidP="00000000" w:rsidRDefault="00000000" w:rsidRPr="00000000" w14:paraId="00000213">
            <w:pPr>
              <w:rPr>
                <w:b w:val="0"/>
              </w:rPr>
            </w:pPr>
            <w:r w:rsidDel="00000000" w:rsidR="00000000" w:rsidRPr="00000000">
              <w:rPr>
                <w:b w:val="0"/>
                <w:rtl w:val="0"/>
              </w:rPr>
              <w:t xml:space="preserve">The date of each one is not exact, but they usually occur between the 20</w:t>
            </w:r>
            <w:r w:rsidDel="00000000" w:rsidR="00000000" w:rsidRPr="00000000">
              <w:rPr>
                <w:b w:val="0"/>
                <w:vertAlign w:val="superscript"/>
                <w:rtl w:val="0"/>
              </w:rPr>
              <w:t xml:space="preserve">th</w:t>
            </w:r>
            <w:r w:rsidDel="00000000" w:rsidR="00000000" w:rsidRPr="00000000">
              <w:rPr>
                <w:b w:val="0"/>
                <w:rtl w:val="0"/>
              </w:rPr>
              <w:t xml:space="preserve"> and 23</w:t>
            </w:r>
            <w:r w:rsidDel="00000000" w:rsidR="00000000" w:rsidRPr="00000000">
              <w:rPr>
                <w:b w:val="0"/>
                <w:vertAlign w:val="superscript"/>
                <w:rtl w:val="0"/>
              </w:rPr>
              <w:t xml:space="preserve">rd</w:t>
            </w:r>
            <w:r w:rsidDel="00000000" w:rsidR="00000000" w:rsidRPr="00000000">
              <w:rPr>
                <w:b w:val="0"/>
                <w:rtl w:val="0"/>
              </w:rPr>
              <w:t xml:space="preserve"> of those months. The seasons in the North Hemisphere are the following. Remember that in the South Hemisphere the seasons are opposite to the north.</w:t>
            </w:r>
          </w:p>
          <w:p w:rsidR="00000000" w:rsidDel="00000000" w:rsidP="00000000" w:rsidRDefault="00000000" w:rsidRPr="00000000" w14:paraId="00000214">
            <w:pPr>
              <w:rPr>
                <w:b w:val="0"/>
              </w:rPr>
            </w:pPr>
            <w:r w:rsidDel="00000000" w:rsidR="00000000" w:rsidRPr="00000000">
              <w:rPr>
                <w:rtl w:val="0"/>
              </w:rPr>
            </w:r>
          </w:p>
          <w:p w:rsidR="00000000" w:rsidDel="00000000" w:rsidP="00000000" w:rsidRDefault="00000000" w:rsidRPr="00000000" w14:paraId="00000215">
            <w:pPr>
              <w:rPr>
                <w:b w:val="0"/>
              </w:rPr>
            </w:pPr>
            <w:r w:rsidDel="00000000" w:rsidR="00000000" w:rsidRPr="00000000">
              <w:rPr>
                <w:rtl w:val="0"/>
              </w:rPr>
            </w:r>
          </w:p>
        </w:tc>
        <w:tc>
          <w:tcPr/>
          <w:p w:rsidR="00000000" w:rsidDel="00000000" w:rsidP="00000000" w:rsidRDefault="00000000" w:rsidRPr="00000000" w14:paraId="00000216">
            <w:pPr>
              <w:rPr>
                <w:i w:val="1"/>
              </w:rPr>
            </w:pPr>
            <w:r w:rsidDel="00000000" w:rsidR="00000000" w:rsidRPr="00000000">
              <w:rPr>
                <w:i w:val="1"/>
                <w:rtl w:val="0"/>
              </w:rPr>
              <w:t xml:space="preserve">11. Estaciones</w:t>
            </w:r>
          </w:p>
          <w:p w:rsidR="00000000" w:rsidDel="00000000" w:rsidP="00000000" w:rsidRDefault="00000000" w:rsidRPr="00000000" w14:paraId="00000217">
            <w:pPr>
              <w:rPr>
                <w:b w:val="0"/>
                <w:i w:val="1"/>
              </w:rPr>
            </w:pPr>
            <w:r w:rsidDel="00000000" w:rsidR="00000000" w:rsidRPr="00000000">
              <w:rPr>
                <w:b w:val="0"/>
                <w:i w:val="1"/>
                <w:rtl w:val="0"/>
              </w:rPr>
              <w:t xml:space="preserve">En esta sección, se hará referencia a dos temas que están relacionados y que se deben conocer: temporada meteorológica y temporadas turísticas.</w:t>
            </w:r>
          </w:p>
          <w:p w:rsidR="00000000" w:rsidDel="00000000" w:rsidP="00000000" w:rsidRDefault="00000000" w:rsidRPr="00000000" w14:paraId="00000218">
            <w:pPr>
              <w:rPr>
                <w:b w:val="0"/>
                <w:i w:val="1"/>
              </w:rPr>
            </w:pPr>
            <w:r w:rsidDel="00000000" w:rsidR="00000000" w:rsidRPr="00000000">
              <w:rPr>
                <w:rtl w:val="0"/>
              </w:rPr>
            </w:r>
          </w:p>
          <w:p w:rsidR="00000000" w:rsidDel="00000000" w:rsidP="00000000" w:rsidRDefault="00000000" w:rsidRPr="00000000" w14:paraId="00000219">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Estaciones climáticas</w:t>
            </w:r>
          </w:p>
          <w:p w:rsidR="00000000" w:rsidDel="00000000" w:rsidP="00000000" w:rsidRDefault="00000000" w:rsidRPr="00000000" w14:paraId="0000021A">
            <w:pPr>
              <w:rPr>
                <w:b w:val="0"/>
                <w:i w:val="1"/>
              </w:rPr>
            </w:pPr>
            <w:r w:rsidDel="00000000" w:rsidR="00000000" w:rsidRPr="00000000">
              <w:rPr>
                <w:b w:val="0"/>
                <w:i w:val="1"/>
                <w:rtl w:val="0"/>
              </w:rPr>
              <w:t xml:space="preserve">Colombia, al ser un país tropical, no tiene estaciones. Sin embargo, en el sector turístico, es importante conocerlas, ya que en sí mismas </w:t>
            </w:r>
            <w:r w:rsidDel="00000000" w:rsidR="00000000" w:rsidRPr="00000000">
              <w:rPr>
                <w:b w:val="0"/>
                <w:i w:val="1"/>
                <w:rtl w:val="0"/>
              </w:rPr>
              <w:t xml:space="preserve">marcan flujos</w:t>
            </w:r>
            <w:r w:rsidDel="00000000" w:rsidR="00000000" w:rsidRPr="00000000">
              <w:rPr>
                <w:b w:val="0"/>
                <w:i w:val="1"/>
                <w:rtl w:val="0"/>
              </w:rPr>
              <w:t xml:space="preserve"> de viajeros. </w:t>
            </w:r>
          </w:p>
          <w:p w:rsidR="00000000" w:rsidDel="00000000" w:rsidP="00000000" w:rsidRDefault="00000000" w:rsidRPr="00000000" w14:paraId="0000021B">
            <w:pPr>
              <w:rPr>
                <w:b w:val="0"/>
                <w:i w:val="1"/>
              </w:rPr>
            </w:pPr>
            <w:r w:rsidDel="00000000" w:rsidR="00000000" w:rsidRPr="00000000">
              <w:rPr>
                <w:rtl w:val="0"/>
              </w:rPr>
            </w:r>
          </w:p>
          <w:p w:rsidR="00000000" w:rsidDel="00000000" w:rsidP="00000000" w:rsidRDefault="00000000" w:rsidRPr="00000000" w14:paraId="0000021C">
            <w:pPr>
              <w:rPr>
                <w:b w:val="0"/>
                <w:i w:val="1"/>
              </w:rPr>
            </w:pPr>
            <w:r w:rsidDel="00000000" w:rsidR="00000000" w:rsidRPr="00000000">
              <w:rPr>
                <w:b w:val="0"/>
                <w:i w:val="1"/>
                <w:rtl w:val="0"/>
              </w:rPr>
              <w:t xml:space="preserve">Las estaciones se definen con base en cuatro eventos astronómicos conocidos como solsticios y equinoccios. En este planeta, cada uno de estos cuatro períodos dura, en promedio, 91 días. Los solsticios ocurren en los meses de junio y diciembre, y los equinoccios ocurren en marzo y septiembre.</w:t>
            </w:r>
          </w:p>
          <w:p w:rsidR="00000000" w:rsidDel="00000000" w:rsidP="00000000" w:rsidRDefault="00000000" w:rsidRPr="00000000" w14:paraId="0000021D">
            <w:pPr>
              <w:rPr>
                <w:b w:val="0"/>
                <w:i w:val="1"/>
              </w:rPr>
            </w:pPr>
            <w:r w:rsidDel="00000000" w:rsidR="00000000" w:rsidRPr="00000000">
              <w:rPr>
                <w:rtl w:val="0"/>
              </w:rPr>
            </w:r>
          </w:p>
          <w:p w:rsidR="00000000" w:rsidDel="00000000" w:rsidP="00000000" w:rsidRDefault="00000000" w:rsidRPr="00000000" w14:paraId="0000021E">
            <w:pPr>
              <w:rPr>
                <w:b w:val="0"/>
                <w:i w:val="1"/>
              </w:rPr>
            </w:pPr>
            <w:r w:rsidDel="00000000" w:rsidR="00000000" w:rsidRPr="00000000">
              <w:rPr>
                <w:b w:val="0"/>
                <w:i w:val="1"/>
                <w:rtl w:val="0"/>
              </w:rPr>
              <w:t xml:space="preserve">La fecha de cada uno no es exacta, pero suelen ocurrir entre el 20 y el 23 de esos meses. Las estaciones en el hemisferio norte son las siguientes. Recuerde que en el hemisferio sur las estaciones son opuestas al norte.</w:t>
            </w:r>
          </w:p>
          <w:p w:rsidR="00000000" w:rsidDel="00000000" w:rsidP="00000000" w:rsidRDefault="00000000" w:rsidRPr="00000000" w14:paraId="0000021F">
            <w:pPr>
              <w:rPr>
                <w:b w:val="0"/>
                <w:i w:val="1"/>
              </w:rPr>
            </w:pPr>
            <w:r w:rsidDel="00000000" w:rsidR="00000000" w:rsidRPr="00000000">
              <w:rPr>
                <w:rtl w:val="0"/>
              </w:rPr>
            </w:r>
          </w:p>
        </w:tc>
      </w:tr>
    </w:tbl>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drawing>
          <wp:inline distB="0" distT="0" distL="0" distR="0">
            <wp:extent cx="6274250" cy="821743"/>
            <wp:effectExtent b="0" l="0" r="0" t="0"/>
            <wp:docPr id="118"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6274250" cy="821743"/>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sectPr>
          <w:type w:val="continuous"/>
          <w:pgSz w:h="15840" w:w="12240" w:orient="portrait"/>
          <w:pgMar w:bottom="1134" w:top="1701" w:left="1134" w:right="1134" w:header="720" w:footer="0"/>
          <w:pgNumType w:start="1"/>
        </w:sect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Style w:val="Heading2"/>
        <w:numPr>
          <w:ilvl w:val="1"/>
          <w:numId w:val="16"/>
        </w:numPr>
        <w:ind w:left="1440" w:hanging="360"/>
        <w:rPr>
          <w:b w:val="1"/>
        </w:rPr>
      </w:pPr>
      <w:bookmarkStart w:colFirst="0" w:colLast="0" w:name="_heading=h.2xcytpi" w:id="21"/>
      <w:bookmarkEnd w:id="21"/>
      <w:r w:rsidDel="00000000" w:rsidR="00000000" w:rsidRPr="00000000">
        <w:rPr>
          <w:b w:val="1"/>
          <w:rtl w:val="0"/>
        </w:rPr>
        <w:t xml:space="preserve">Touristic seasons</w:t>
      </w:r>
    </w:p>
    <w:p w:rsidR="00000000" w:rsidDel="00000000" w:rsidP="00000000" w:rsidRDefault="00000000" w:rsidRPr="00000000" w14:paraId="0000022C">
      <w:pPr>
        <w:rPr/>
      </w:pPr>
      <w:r w:rsidDel="00000000" w:rsidR="00000000" w:rsidRPr="00000000">
        <w:rPr>
          <w:rtl w:val="0"/>
        </w:rPr>
        <w:t xml:space="preserve">On the other hand, there are tourist seasons, these are related to the holiday periods in which the flow of travelers usually rises. People typically talk about high and low seasons, but this depends on the destination so that the high season in one destination can be the low of another.</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Generally, in Colombia, the following are considered.</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sdt>
        <w:sdtPr>
          <w:tag w:val="goog_rdk_19"/>
        </w:sdtPr>
        <w:sdtContent>
          <w:commentRangeStart w:id="17"/>
        </w:sdtContent>
      </w:sdt>
      <w:r w:rsidDel="00000000" w:rsidR="00000000" w:rsidRPr="00000000">
        <w:rPr>
          <w:rtl w:val="0"/>
        </w:rPr>
      </w:r>
    </w:p>
    <w:tbl>
      <w:tblPr>
        <w:tblStyle w:val="Table26"/>
        <w:tblW w:w="4616.0" w:type="dxa"/>
        <w:jc w:val="left"/>
        <w:tblInd w:w="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4616"/>
        <w:tblGridChange w:id="0">
          <w:tblGrid>
            <w:gridCol w:w="4616"/>
          </w:tblGrid>
        </w:tblGridChange>
      </w:tblGrid>
      <w:tr>
        <w:trPr>
          <w:cantSplit w:val="0"/>
          <w:tblHeader w:val="0"/>
        </w:trPr>
        <w:tc>
          <w:tcPr/>
          <w:p w:rsidR="00000000" w:rsidDel="00000000" w:rsidP="00000000" w:rsidRDefault="00000000" w:rsidRPr="00000000" w14:paraId="00000231">
            <w:pPr>
              <w:rPr>
                <w:u w:val="single"/>
              </w:rPr>
            </w:pPr>
            <w:r w:rsidDel="00000000" w:rsidR="00000000" w:rsidRPr="00000000">
              <w:rPr>
                <w:u w:val="single"/>
                <w:rtl w:val="0"/>
              </w:rPr>
              <w:t xml:space="preserve">High season:</w:t>
            </w:r>
          </w:p>
          <w:p w:rsidR="00000000" w:rsidDel="00000000" w:rsidP="00000000" w:rsidRDefault="00000000" w:rsidRPr="00000000" w14:paraId="00000232">
            <w:pPr>
              <w:numPr>
                <w:ilvl w:val="0"/>
                <w:numId w:val="5"/>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color w:val="000000"/>
                <w:rtl w:val="0"/>
              </w:rPr>
              <w:t xml:space="preserve">Easter</w:t>
            </w:r>
          </w:p>
          <w:p w:rsidR="00000000" w:rsidDel="00000000" w:rsidP="00000000" w:rsidRDefault="00000000" w:rsidRPr="00000000" w14:paraId="00000233">
            <w:pPr>
              <w:numPr>
                <w:ilvl w:val="0"/>
                <w:numId w:val="5"/>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color w:val="000000"/>
                <w:rtl w:val="0"/>
              </w:rPr>
              <w:t xml:space="preserve">Mid-year school holidays</w:t>
            </w:r>
          </w:p>
          <w:p w:rsidR="00000000" w:rsidDel="00000000" w:rsidP="00000000" w:rsidRDefault="00000000" w:rsidRPr="00000000" w14:paraId="00000234">
            <w:pPr>
              <w:numPr>
                <w:ilvl w:val="0"/>
                <w:numId w:val="5"/>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color w:val="000000"/>
                <w:rtl w:val="0"/>
              </w:rPr>
              <w:t xml:space="preserve">Recess week</w:t>
            </w:r>
          </w:p>
          <w:p w:rsidR="00000000" w:rsidDel="00000000" w:rsidP="00000000" w:rsidRDefault="00000000" w:rsidRPr="00000000" w14:paraId="00000235">
            <w:pPr>
              <w:numPr>
                <w:ilvl w:val="0"/>
                <w:numId w:val="5"/>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color w:val="000000"/>
                <w:rtl w:val="0"/>
              </w:rPr>
              <w:t xml:space="preserve">End-of-year school holidays</w:t>
            </w:r>
          </w:p>
          <w:p w:rsidR="00000000" w:rsidDel="00000000" w:rsidP="00000000" w:rsidRDefault="00000000" w:rsidRPr="00000000" w14:paraId="00000236">
            <w:pPr>
              <w:numPr>
                <w:ilvl w:val="0"/>
                <w:numId w:val="5"/>
              </w:numPr>
              <w:pBdr>
                <w:top w:space="0" w:sz="0" w:val="nil"/>
                <w:left w:space="0" w:sz="0" w:val="nil"/>
                <w:bottom w:space="0" w:sz="0" w:val="nil"/>
                <w:right w:space="0" w:sz="0" w:val="nil"/>
                <w:between w:space="0" w:sz="0" w:val="nil"/>
              </w:pBdr>
              <w:ind w:left="720" w:hanging="360"/>
              <w:rPr>
                <w:b w:val="0"/>
                <w:color w:val="000000"/>
              </w:rPr>
            </w:pPr>
            <w:r w:rsidDel="00000000" w:rsidR="00000000" w:rsidRPr="00000000">
              <w:rPr>
                <w:b w:val="0"/>
                <w:color w:val="000000"/>
                <w:rtl w:val="0"/>
              </w:rPr>
              <w:t xml:space="preserve">Holiday weekends.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Consequently, the low season would be the opposite </w:t>
            </w:r>
            <w:r w:rsidDel="00000000" w:rsidR="00000000" w:rsidRPr="00000000">
              <w:rPr>
                <w:rtl w:val="0"/>
              </w:rPr>
              <w:t xml:space="preserve">periods</w:t>
            </w:r>
            <w:r w:rsidDel="00000000" w:rsidR="00000000" w:rsidRPr="00000000">
              <w:rPr>
                <w:rtl w:val="0"/>
              </w:rPr>
              <w:t xml:space="preserve">. This example applies to destinations with a pure tourist vocation.</w:t>
            </w:r>
          </w:p>
          <w:p w:rsidR="00000000" w:rsidDel="00000000" w:rsidP="00000000" w:rsidRDefault="00000000" w:rsidRPr="00000000" w14:paraId="00000239">
            <w:pPr>
              <w:rPr/>
            </w:pPr>
            <w:commentRangeEnd w:id="17"/>
            <w:r w:rsidDel="00000000" w:rsidR="00000000" w:rsidRPr="00000000">
              <w:commentReference w:id="17"/>
            </w:r>
            <w:r w:rsidDel="00000000" w:rsidR="00000000" w:rsidRPr="00000000">
              <w:rPr>
                <w:rtl w:val="0"/>
              </w:rPr>
            </w:r>
          </w:p>
        </w:tc>
      </w:tr>
    </w:tbl>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i w:val="1"/>
        </w:rPr>
      </w:pPr>
      <w:bookmarkStart w:colFirst="0" w:colLast="0" w:name="_heading=h.1ci93xb" w:id="22"/>
      <w:bookmarkEnd w:id="22"/>
      <w:r w:rsidDel="00000000" w:rsidR="00000000" w:rsidRPr="00000000">
        <w:rPr>
          <w:rtl w:val="0"/>
        </w:rPr>
      </w:r>
    </w:p>
    <w:p w:rsidR="00000000" w:rsidDel="00000000" w:rsidP="00000000" w:rsidRDefault="00000000" w:rsidRPr="00000000" w14:paraId="0000023D">
      <w:pPr>
        <w:rPr>
          <w:i w:val="1"/>
        </w:rPr>
      </w:pPr>
      <w:r w:rsidDel="00000000" w:rsidR="00000000" w:rsidRPr="00000000">
        <w:rPr>
          <w:rtl w:val="0"/>
        </w:rPr>
      </w:r>
    </w:p>
    <w:p w:rsidR="00000000" w:rsidDel="00000000" w:rsidP="00000000" w:rsidRDefault="00000000" w:rsidRPr="00000000" w14:paraId="0000023E">
      <w:pPr>
        <w:rPr>
          <w:b w:val="1"/>
          <w:i w:val="1"/>
        </w:rPr>
      </w:pPr>
      <w:r w:rsidDel="00000000" w:rsidR="00000000" w:rsidRPr="00000000">
        <w:rPr>
          <w:b w:val="1"/>
          <w:i w:val="1"/>
          <w:rtl w:val="0"/>
        </w:rPr>
        <w:t xml:space="preserve">b. Temporadas turísticas</w:t>
      </w:r>
    </w:p>
    <w:p w:rsidR="00000000" w:rsidDel="00000000" w:rsidP="00000000" w:rsidRDefault="00000000" w:rsidRPr="00000000" w14:paraId="0000023F">
      <w:pPr>
        <w:rPr>
          <w:i w:val="1"/>
        </w:rPr>
      </w:pPr>
      <w:r w:rsidDel="00000000" w:rsidR="00000000" w:rsidRPr="00000000">
        <w:rPr>
          <w:i w:val="1"/>
          <w:rtl w:val="0"/>
        </w:rPr>
        <w:t xml:space="preserve">Por otro lado, hay temporadas turísticas, estas están relacionadas con los periodos vacacionales en los que suele subir el flujo de viajeros. Normalmente, se habla de temporada alta y baja, pero esto depende del destino, por lo que la temporada alta en un destino puede ser la baja de otro.</w:t>
      </w:r>
    </w:p>
    <w:p w:rsidR="00000000" w:rsidDel="00000000" w:rsidP="00000000" w:rsidRDefault="00000000" w:rsidRPr="00000000" w14:paraId="00000240">
      <w:pPr>
        <w:rPr>
          <w:i w:val="1"/>
        </w:rPr>
      </w:pPr>
      <w:r w:rsidDel="00000000" w:rsidR="00000000" w:rsidRPr="00000000">
        <w:rPr>
          <w:rtl w:val="0"/>
        </w:rPr>
      </w:r>
    </w:p>
    <w:p w:rsidR="00000000" w:rsidDel="00000000" w:rsidP="00000000" w:rsidRDefault="00000000" w:rsidRPr="00000000" w14:paraId="00000241">
      <w:pPr>
        <w:rPr>
          <w:i w:val="1"/>
        </w:rPr>
      </w:pPr>
      <w:r w:rsidDel="00000000" w:rsidR="00000000" w:rsidRPr="00000000">
        <w:rPr>
          <w:i w:val="1"/>
          <w:rtl w:val="0"/>
        </w:rPr>
        <w:t xml:space="preserve">Generalmente, en Colombia, se considera lo siguiente.</w:t>
      </w:r>
    </w:p>
    <w:p w:rsidR="00000000" w:rsidDel="00000000" w:rsidP="00000000" w:rsidRDefault="00000000" w:rsidRPr="00000000" w14:paraId="00000242">
      <w:pPr>
        <w:rPr>
          <w:i w:val="1"/>
        </w:rPr>
      </w:pPr>
      <w:sdt>
        <w:sdtPr>
          <w:tag w:val="goog_rdk_20"/>
        </w:sdtPr>
        <w:sdtContent>
          <w:commentRangeStart w:id="18"/>
        </w:sdtContent>
      </w:sdt>
      <w:r w:rsidDel="00000000" w:rsidR="00000000" w:rsidRPr="00000000">
        <w:rPr>
          <w:rtl w:val="0"/>
        </w:rPr>
      </w:r>
    </w:p>
    <w:tbl>
      <w:tblPr>
        <w:tblStyle w:val="Table27"/>
        <w:tblW w:w="4616.0" w:type="dxa"/>
        <w:jc w:val="left"/>
        <w:tblInd w:w="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4616"/>
        <w:tblGridChange w:id="0">
          <w:tblGrid>
            <w:gridCol w:w="4616"/>
          </w:tblGrid>
        </w:tblGridChange>
      </w:tblGrid>
      <w:tr>
        <w:trPr>
          <w:cantSplit w:val="0"/>
          <w:tblHeader w:val="0"/>
        </w:trPr>
        <w:tc>
          <w:tcPr/>
          <w:p w:rsidR="00000000" w:rsidDel="00000000" w:rsidP="00000000" w:rsidRDefault="00000000" w:rsidRPr="00000000" w14:paraId="00000243">
            <w:pPr>
              <w:rPr>
                <w:i w:val="1"/>
                <w:u w:val="single"/>
              </w:rPr>
            </w:pPr>
            <w:r w:rsidDel="00000000" w:rsidR="00000000" w:rsidRPr="00000000">
              <w:rPr>
                <w:i w:val="1"/>
                <w:u w:val="single"/>
                <w:rtl w:val="0"/>
              </w:rPr>
              <w:t xml:space="preserve">Temporada alta:</w:t>
            </w:r>
          </w:p>
          <w:p w:rsidR="00000000" w:rsidDel="00000000" w:rsidP="00000000" w:rsidRDefault="00000000" w:rsidRPr="00000000" w14:paraId="00000244">
            <w:pPr>
              <w:numPr>
                <w:ilvl w:val="0"/>
                <w:numId w:val="13"/>
              </w:numPr>
              <w:pBdr>
                <w:top w:space="0" w:sz="0" w:val="nil"/>
                <w:left w:space="0" w:sz="0" w:val="nil"/>
                <w:bottom w:space="0" w:sz="0" w:val="nil"/>
                <w:right w:space="0" w:sz="0" w:val="nil"/>
                <w:between w:space="0" w:sz="0" w:val="nil"/>
              </w:pBdr>
              <w:ind w:left="720" w:hanging="720"/>
              <w:rPr>
                <w:b w:val="0"/>
                <w:i w:val="1"/>
                <w:color w:val="000000"/>
              </w:rPr>
            </w:pPr>
            <w:r w:rsidDel="00000000" w:rsidR="00000000" w:rsidRPr="00000000">
              <w:rPr>
                <w:b w:val="0"/>
                <w:i w:val="1"/>
                <w:color w:val="000000"/>
                <w:rtl w:val="0"/>
              </w:rPr>
              <w:t xml:space="preserve">Semana Santa</w:t>
            </w:r>
          </w:p>
          <w:p w:rsidR="00000000" w:rsidDel="00000000" w:rsidP="00000000" w:rsidRDefault="00000000" w:rsidRPr="00000000" w14:paraId="00000245">
            <w:pPr>
              <w:numPr>
                <w:ilvl w:val="0"/>
                <w:numId w:val="13"/>
              </w:numPr>
              <w:pBdr>
                <w:top w:space="0" w:sz="0" w:val="nil"/>
                <w:left w:space="0" w:sz="0" w:val="nil"/>
                <w:bottom w:space="0" w:sz="0" w:val="nil"/>
                <w:right w:space="0" w:sz="0" w:val="nil"/>
                <w:between w:space="0" w:sz="0" w:val="nil"/>
              </w:pBdr>
              <w:ind w:left="720" w:hanging="720"/>
              <w:rPr>
                <w:b w:val="0"/>
                <w:i w:val="1"/>
                <w:color w:val="000000"/>
              </w:rPr>
            </w:pPr>
            <w:r w:rsidDel="00000000" w:rsidR="00000000" w:rsidRPr="00000000">
              <w:rPr>
                <w:b w:val="0"/>
                <w:i w:val="1"/>
                <w:color w:val="000000"/>
                <w:rtl w:val="0"/>
              </w:rPr>
              <w:t xml:space="preserve">Vacaciones escolares de mitad de año</w:t>
            </w:r>
          </w:p>
          <w:p w:rsidR="00000000" w:rsidDel="00000000" w:rsidP="00000000" w:rsidRDefault="00000000" w:rsidRPr="00000000" w14:paraId="00000246">
            <w:pPr>
              <w:numPr>
                <w:ilvl w:val="0"/>
                <w:numId w:val="13"/>
              </w:numPr>
              <w:pBdr>
                <w:top w:space="0" w:sz="0" w:val="nil"/>
                <w:left w:space="0" w:sz="0" w:val="nil"/>
                <w:bottom w:space="0" w:sz="0" w:val="nil"/>
                <w:right w:space="0" w:sz="0" w:val="nil"/>
                <w:between w:space="0" w:sz="0" w:val="nil"/>
              </w:pBdr>
              <w:ind w:left="720" w:hanging="720"/>
              <w:rPr>
                <w:b w:val="0"/>
                <w:i w:val="1"/>
                <w:color w:val="000000"/>
              </w:rPr>
            </w:pPr>
            <w:r w:rsidDel="00000000" w:rsidR="00000000" w:rsidRPr="00000000">
              <w:rPr>
                <w:b w:val="0"/>
                <w:i w:val="1"/>
                <w:color w:val="000000"/>
                <w:rtl w:val="0"/>
              </w:rPr>
              <w:t xml:space="preserve">Semana de receso</w:t>
            </w:r>
          </w:p>
          <w:p w:rsidR="00000000" w:rsidDel="00000000" w:rsidP="00000000" w:rsidRDefault="00000000" w:rsidRPr="00000000" w14:paraId="00000247">
            <w:pPr>
              <w:numPr>
                <w:ilvl w:val="0"/>
                <w:numId w:val="13"/>
              </w:numPr>
              <w:pBdr>
                <w:top w:space="0" w:sz="0" w:val="nil"/>
                <w:left w:space="0" w:sz="0" w:val="nil"/>
                <w:bottom w:space="0" w:sz="0" w:val="nil"/>
                <w:right w:space="0" w:sz="0" w:val="nil"/>
                <w:between w:space="0" w:sz="0" w:val="nil"/>
              </w:pBdr>
              <w:ind w:left="720" w:hanging="720"/>
              <w:rPr>
                <w:b w:val="0"/>
                <w:i w:val="1"/>
                <w:color w:val="000000"/>
              </w:rPr>
            </w:pPr>
            <w:r w:rsidDel="00000000" w:rsidR="00000000" w:rsidRPr="00000000">
              <w:rPr>
                <w:b w:val="0"/>
                <w:i w:val="1"/>
                <w:color w:val="000000"/>
                <w:rtl w:val="0"/>
              </w:rPr>
              <w:t xml:space="preserve">Vacaciones escolares de fin de año</w:t>
            </w:r>
          </w:p>
          <w:p w:rsidR="00000000" w:rsidDel="00000000" w:rsidP="00000000" w:rsidRDefault="00000000" w:rsidRPr="00000000" w14:paraId="00000248">
            <w:pPr>
              <w:numPr>
                <w:ilvl w:val="0"/>
                <w:numId w:val="13"/>
              </w:numPr>
              <w:pBdr>
                <w:top w:space="0" w:sz="0" w:val="nil"/>
                <w:left w:space="0" w:sz="0" w:val="nil"/>
                <w:bottom w:space="0" w:sz="0" w:val="nil"/>
                <w:right w:space="0" w:sz="0" w:val="nil"/>
                <w:between w:space="0" w:sz="0" w:val="nil"/>
              </w:pBdr>
              <w:ind w:left="720" w:hanging="720"/>
              <w:rPr>
                <w:b w:val="0"/>
                <w:i w:val="1"/>
                <w:color w:val="000000"/>
              </w:rPr>
            </w:pPr>
            <w:r w:rsidDel="00000000" w:rsidR="00000000" w:rsidRPr="00000000">
              <w:rPr>
                <w:b w:val="0"/>
                <w:i w:val="1"/>
                <w:color w:val="000000"/>
                <w:rtl w:val="0"/>
              </w:rPr>
              <w:t xml:space="preserve">Fines de semana con días festivos.</w:t>
            </w:r>
          </w:p>
          <w:p w:rsidR="00000000" w:rsidDel="00000000" w:rsidP="00000000" w:rsidRDefault="00000000" w:rsidRPr="00000000" w14:paraId="00000249">
            <w:pPr>
              <w:rPr>
                <w:i w:val="1"/>
              </w:rPr>
            </w:pPr>
            <w:r w:rsidDel="00000000" w:rsidR="00000000" w:rsidRPr="00000000">
              <w:rPr>
                <w:rtl w:val="0"/>
              </w:rPr>
            </w:r>
          </w:p>
          <w:p w:rsidR="00000000" w:rsidDel="00000000" w:rsidP="00000000" w:rsidRDefault="00000000" w:rsidRPr="00000000" w14:paraId="0000024A">
            <w:pPr>
              <w:rPr/>
            </w:pPr>
            <w:r w:rsidDel="00000000" w:rsidR="00000000" w:rsidRPr="00000000">
              <w:rPr>
                <w:i w:val="1"/>
                <w:rtl w:val="0"/>
              </w:rPr>
              <w:t xml:space="preserve">En consecuencia, la baja temporada, serían los períodos opuestos. Este ejemplo es aplicable solo a destinos con vocación puramente turística.</w:t>
            </w:r>
            <w:r w:rsidDel="00000000" w:rsidR="00000000" w:rsidRPr="00000000">
              <w:rPr>
                <w:rtl w:val="0"/>
              </w:rPr>
            </w:r>
          </w:p>
          <w:p w:rsidR="00000000" w:rsidDel="00000000" w:rsidP="00000000" w:rsidRDefault="00000000" w:rsidRPr="00000000" w14:paraId="0000024B">
            <w:pPr>
              <w:rPr>
                <w:i w:val="1"/>
              </w:rPr>
            </w:pPr>
            <w:commentRangeEnd w:id="18"/>
            <w:r w:rsidDel="00000000" w:rsidR="00000000" w:rsidRPr="00000000">
              <w:commentReference w:id="18"/>
            </w:r>
            <w:r w:rsidDel="00000000" w:rsidR="00000000" w:rsidRPr="00000000">
              <w:rPr>
                <w:rtl w:val="0"/>
              </w:rPr>
            </w:r>
          </w:p>
        </w:tc>
      </w:tr>
    </w:tbl>
    <w:p w:rsidR="00000000" w:rsidDel="00000000" w:rsidP="00000000" w:rsidRDefault="00000000" w:rsidRPr="00000000" w14:paraId="0000024C">
      <w:pPr>
        <w:rPr>
          <w:i w:val="1"/>
        </w:rPr>
        <w:sectPr>
          <w:type w:val="continuous"/>
          <w:pgSz w:h="15840" w:w="12240" w:orient="portrait"/>
          <w:pgMar w:bottom="1134" w:top="1701" w:left="1134" w:right="1134" w:header="720" w:footer="0"/>
          <w:pgNumType w:start="1"/>
          <w:cols w:equalWidth="0" w:num="2">
            <w:col w:space="720" w:w="4626"/>
            <w:col w:space="0" w:w="4626"/>
          </w:cols>
        </w:sect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tbl>
      <w:tblPr>
        <w:tblStyle w:val="Table28"/>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24F">
            <w:pPr>
              <w:pStyle w:val="Heading1"/>
              <w:ind w:left="360" w:firstLine="673"/>
              <w:rPr>
                <w:b w:val="1"/>
              </w:rPr>
            </w:pPr>
            <w:bookmarkStart w:colFirst="0" w:colLast="0" w:name="_heading=h.3whwml4" w:id="23"/>
            <w:bookmarkEnd w:id="23"/>
            <w:r w:rsidDel="00000000" w:rsidR="00000000" w:rsidRPr="00000000">
              <w:rPr>
                <w:b w:val="1"/>
                <w:rtl w:val="0"/>
              </w:rPr>
              <w:t xml:space="preserve">12. Mathematical Expressions</w:t>
            </w:r>
          </w:p>
          <w:p w:rsidR="00000000" w:rsidDel="00000000" w:rsidP="00000000" w:rsidRDefault="00000000" w:rsidRPr="00000000" w14:paraId="00000250">
            <w:pPr>
              <w:rPr>
                <w:b w:val="0"/>
              </w:rPr>
            </w:pPr>
            <w:r w:rsidDel="00000000" w:rsidR="00000000" w:rsidRPr="00000000">
              <w:rPr>
                <w:b w:val="0"/>
                <w:rtl w:val="0"/>
              </w:rPr>
              <w:t xml:space="preserve">To correctly express numerical and mathematical quantities, it is necessary to know some terms commonly used in this type of </w:t>
            </w:r>
            <w:r w:rsidDel="00000000" w:rsidR="00000000" w:rsidRPr="00000000">
              <w:rPr>
                <w:b w:val="0"/>
                <w:rtl w:val="0"/>
              </w:rPr>
              <w:t xml:space="preserve">expressions</w:t>
            </w:r>
            <w:r w:rsidDel="00000000" w:rsidR="00000000" w:rsidRPr="00000000">
              <w:rPr>
                <w:b w:val="0"/>
                <w:rtl w:val="0"/>
              </w:rPr>
              <w:t xml:space="preserve">.</w:t>
            </w:r>
          </w:p>
        </w:tc>
        <w:tc>
          <w:tcPr/>
          <w:p w:rsidR="00000000" w:rsidDel="00000000" w:rsidP="00000000" w:rsidRDefault="00000000" w:rsidRPr="00000000" w14:paraId="00000251">
            <w:pPr>
              <w:numPr>
                <w:ilvl w:val="0"/>
                <w:numId w:val="10"/>
              </w:numPr>
              <w:pBdr>
                <w:top w:space="0" w:sz="0" w:val="nil"/>
                <w:left w:space="0" w:sz="0" w:val="nil"/>
                <w:bottom w:space="0" w:sz="0" w:val="nil"/>
                <w:right w:space="0" w:sz="0" w:val="nil"/>
                <w:between w:space="0" w:sz="0" w:val="nil"/>
              </w:pBdr>
              <w:ind w:left="375" w:hanging="375"/>
              <w:rPr>
                <w:i w:val="1"/>
                <w:color w:val="000000"/>
              </w:rPr>
            </w:pPr>
            <w:r w:rsidDel="00000000" w:rsidR="00000000" w:rsidRPr="00000000">
              <w:rPr>
                <w:i w:val="1"/>
                <w:color w:val="000000"/>
                <w:rtl w:val="0"/>
              </w:rPr>
              <w:t xml:space="preserve">Expresiones matemáticas</w:t>
            </w:r>
          </w:p>
          <w:p w:rsidR="00000000" w:rsidDel="00000000" w:rsidP="00000000" w:rsidRDefault="00000000" w:rsidRPr="00000000" w14:paraId="00000252">
            <w:pPr>
              <w:rPr>
                <w:b w:val="0"/>
                <w:i w:val="1"/>
              </w:rPr>
            </w:pPr>
            <w:r w:rsidDel="00000000" w:rsidR="00000000" w:rsidRPr="00000000">
              <w:rPr>
                <w:b w:val="0"/>
                <w:i w:val="1"/>
                <w:rtl w:val="0"/>
              </w:rPr>
              <w:t xml:space="preserve">Para expresar correctamente cantidades numéricas y matemáticas, es necesario conocer algunos términos de uso común en este tipo de expresiones.</w:t>
            </w:r>
          </w:p>
        </w:tc>
      </w:tr>
    </w:tbl>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sdt>
        <w:sdtPr>
          <w:tag w:val="goog_rdk_21"/>
        </w:sdtPr>
        <w:sdtContent>
          <w:commentRangeStart w:id="19"/>
        </w:sdtContent>
      </w:sdt>
      <w:r w:rsidDel="00000000" w:rsidR="00000000" w:rsidRPr="00000000">
        <w:rPr>
          <w:rtl w:val="0"/>
        </w:rPr>
      </w:r>
    </w:p>
    <w:tbl>
      <w:tblPr>
        <w:tblStyle w:val="Table29"/>
        <w:tblW w:w="9918.0" w:type="dxa"/>
        <w:jc w:val="left"/>
        <w:tblInd w:w="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A0"/>
      </w:tblPr>
      <w:tblGrid>
        <w:gridCol w:w="1050"/>
        <w:gridCol w:w="1922"/>
        <w:gridCol w:w="1843"/>
        <w:gridCol w:w="2551"/>
        <w:gridCol w:w="2552"/>
        <w:tblGridChange w:id="0">
          <w:tblGrid>
            <w:gridCol w:w="1050"/>
            <w:gridCol w:w="1922"/>
            <w:gridCol w:w="1843"/>
            <w:gridCol w:w="2551"/>
            <w:gridCol w:w="2552"/>
          </w:tblGrid>
        </w:tblGridChange>
      </w:tblGrid>
      <w:tr>
        <w:trPr>
          <w:cantSplit w:val="0"/>
          <w:trHeight w:val="255" w:hRule="atLeast"/>
          <w:tblHeader w:val="0"/>
        </w:trPr>
        <w:tc>
          <w:tcPr/>
          <w:p w:rsidR="00000000" w:rsidDel="00000000" w:rsidP="00000000" w:rsidRDefault="00000000" w:rsidRPr="00000000" w14:paraId="00000255">
            <w:pPr>
              <w:jc w:val="center"/>
              <w:rPr>
                <w:b w:val="0"/>
              </w:rPr>
            </w:pPr>
            <w:r w:rsidDel="00000000" w:rsidR="00000000" w:rsidRPr="00000000">
              <w:rPr>
                <w:b w:val="0"/>
                <w:rtl w:val="0"/>
              </w:rPr>
              <w:t xml:space="preserve">Symbol</w:t>
            </w:r>
          </w:p>
        </w:tc>
        <w:tc>
          <w:tcPr/>
          <w:p w:rsidR="00000000" w:rsidDel="00000000" w:rsidP="00000000" w:rsidRDefault="00000000" w:rsidRPr="00000000" w14:paraId="00000256">
            <w:pPr>
              <w:jc w:val="center"/>
              <w:rPr>
                <w:b w:val="0"/>
              </w:rPr>
            </w:pPr>
            <w:r w:rsidDel="00000000" w:rsidR="00000000" w:rsidRPr="00000000">
              <w:rPr>
                <w:b w:val="0"/>
                <w:rtl w:val="0"/>
              </w:rPr>
              <w:t xml:space="preserve">Meaning</w:t>
            </w:r>
          </w:p>
        </w:tc>
        <w:tc>
          <w:tcPr/>
          <w:p w:rsidR="00000000" w:rsidDel="00000000" w:rsidP="00000000" w:rsidRDefault="00000000" w:rsidRPr="00000000" w14:paraId="00000257">
            <w:pPr>
              <w:jc w:val="center"/>
              <w:rPr>
                <w:b w:val="0"/>
              </w:rPr>
            </w:pPr>
            <w:r w:rsidDel="00000000" w:rsidR="00000000" w:rsidRPr="00000000">
              <w:rPr>
                <w:b w:val="0"/>
                <w:rtl w:val="0"/>
              </w:rPr>
              <w:t xml:space="preserve">Significado</w:t>
            </w:r>
          </w:p>
        </w:tc>
        <w:tc>
          <w:tcPr/>
          <w:p w:rsidR="00000000" w:rsidDel="00000000" w:rsidP="00000000" w:rsidRDefault="00000000" w:rsidRPr="00000000" w14:paraId="00000258">
            <w:pPr>
              <w:jc w:val="center"/>
              <w:rPr>
                <w:b w:val="0"/>
              </w:rPr>
            </w:pPr>
            <w:r w:rsidDel="00000000" w:rsidR="00000000" w:rsidRPr="00000000">
              <w:rPr>
                <w:b w:val="0"/>
                <w:rtl w:val="0"/>
              </w:rPr>
              <w:t xml:space="preserve">Operation</w:t>
            </w:r>
          </w:p>
        </w:tc>
        <w:tc>
          <w:tcPr/>
          <w:p w:rsidR="00000000" w:rsidDel="00000000" w:rsidP="00000000" w:rsidRDefault="00000000" w:rsidRPr="00000000" w14:paraId="00000259">
            <w:pPr>
              <w:jc w:val="center"/>
              <w:rPr/>
            </w:pPr>
            <w:r w:rsidDel="00000000" w:rsidR="00000000" w:rsidRPr="00000000">
              <w:rPr>
                <w:b w:val="0"/>
                <w:rtl w:val="0"/>
              </w:rPr>
              <w:t xml:space="preserve">Operación</w:t>
            </w:r>
            <w:r w:rsidDel="00000000" w:rsidR="00000000" w:rsidRPr="00000000">
              <w:rPr>
                <w:rtl w:val="0"/>
              </w:rPr>
            </w:r>
          </w:p>
        </w:tc>
      </w:tr>
      <w:tr>
        <w:trPr>
          <w:cantSplit w:val="0"/>
          <w:trHeight w:val="266" w:hRule="atLeast"/>
          <w:tblHeader w:val="0"/>
        </w:trPr>
        <w:tc>
          <w:tcPr/>
          <w:p w:rsidR="00000000" w:rsidDel="00000000" w:rsidP="00000000" w:rsidRDefault="00000000" w:rsidRPr="00000000" w14:paraId="0000025A">
            <w:pPr>
              <w:jc w:val="center"/>
              <w:rPr/>
            </w:pPr>
            <w:r w:rsidDel="00000000" w:rsidR="00000000" w:rsidRPr="00000000">
              <w:rPr>
                <w:rtl w:val="0"/>
              </w:rPr>
              <w:t xml:space="preserve">(+)</w:t>
            </w:r>
          </w:p>
        </w:tc>
        <w:tc>
          <w:tcPr/>
          <w:p w:rsidR="00000000" w:rsidDel="00000000" w:rsidP="00000000" w:rsidRDefault="00000000" w:rsidRPr="00000000" w14:paraId="0000025B">
            <w:pPr>
              <w:rPr/>
            </w:pPr>
            <w:r w:rsidDel="00000000" w:rsidR="00000000" w:rsidRPr="00000000">
              <w:rPr>
                <w:rtl w:val="0"/>
              </w:rPr>
              <w:t xml:space="preserve">plus</w:t>
            </w:r>
          </w:p>
        </w:tc>
        <w:tc>
          <w:tcPr/>
          <w:p w:rsidR="00000000" w:rsidDel="00000000" w:rsidP="00000000" w:rsidRDefault="00000000" w:rsidRPr="00000000" w14:paraId="0000025C">
            <w:pPr>
              <w:rPr>
                <w:i w:val="1"/>
              </w:rPr>
            </w:pPr>
            <w:r w:rsidDel="00000000" w:rsidR="00000000" w:rsidRPr="00000000">
              <w:rPr>
                <w:i w:val="1"/>
                <w:rtl w:val="0"/>
              </w:rPr>
              <w:t xml:space="preserve">más</w:t>
            </w:r>
          </w:p>
        </w:tc>
        <w:tc>
          <w:tcPr/>
          <w:p w:rsidR="00000000" w:rsidDel="00000000" w:rsidP="00000000" w:rsidRDefault="00000000" w:rsidRPr="00000000" w14:paraId="0000025D">
            <w:pPr>
              <w:rPr/>
            </w:pPr>
            <w:r w:rsidDel="00000000" w:rsidR="00000000" w:rsidRPr="00000000">
              <w:rPr>
                <w:rtl w:val="0"/>
              </w:rPr>
              <w:t xml:space="preserve">add</w:t>
            </w:r>
          </w:p>
        </w:tc>
        <w:tc>
          <w:tcPr/>
          <w:p w:rsidR="00000000" w:rsidDel="00000000" w:rsidP="00000000" w:rsidRDefault="00000000" w:rsidRPr="00000000" w14:paraId="0000025E">
            <w:pPr>
              <w:rPr>
                <w:i w:val="1"/>
              </w:rPr>
            </w:pPr>
            <w:r w:rsidDel="00000000" w:rsidR="00000000" w:rsidRPr="00000000">
              <w:rPr>
                <w:i w:val="1"/>
                <w:rtl w:val="0"/>
              </w:rPr>
              <w:t xml:space="preserve">sumar</w:t>
            </w:r>
          </w:p>
        </w:tc>
      </w:tr>
      <w:tr>
        <w:trPr>
          <w:cantSplit w:val="0"/>
          <w:trHeight w:val="266" w:hRule="atLeast"/>
          <w:tblHeader w:val="0"/>
        </w:trPr>
        <w:tc>
          <w:tcPr/>
          <w:p w:rsidR="00000000" w:rsidDel="00000000" w:rsidP="00000000" w:rsidRDefault="00000000" w:rsidRPr="00000000" w14:paraId="0000025F">
            <w:pPr>
              <w:jc w:val="center"/>
              <w:rPr/>
            </w:pPr>
            <w:r w:rsidDel="00000000" w:rsidR="00000000" w:rsidRPr="00000000">
              <w:rPr>
                <w:rtl w:val="0"/>
              </w:rPr>
              <w:t xml:space="preserve">(-)</w:t>
            </w:r>
          </w:p>
        </w:tc>
        <w:tc>
          <w:tcPr/>
          <w:p w:rsidR="00000000" w:rsidDel="00000000" w:rsidP="00000000" w:rsidRDefault="00000000" w:rsidRPr="00000000" w14:paraId="00000260">
            <w:pPr>
              <w:rPr/>
            </w:pPr>
            <w:r w:rsidDel="00000000" w:rsidR="00000000" w:rsidRPr="00000000">
              <w:rPr>
                <w:rtl w:val="0"/>
              </w:rPr>
              <w:t xml:space="preserve">minus</w:t>
            </w:r>
          </w:p>
        </w:tc>
        <w:tc>
          <w:tcPr/>
          <w:p w:rsidR="00000000" w:rsidDel="00000000" w:rsidP="00000000" w:rsidRDefault="00000000" w:rsidRPr="00000000" w14:paraId="00000261">
            <w:pPr>
              <w:rPr>
                <w:i w:val="1"/>
              </w:rPr>
            </w:pPr>
            <w:r w:rsidDel="00000000" w:rsidR="00000000" w:rsidRPr="00000000">
              <w:rPr>
                <w:i w:val="1"/>
                <w:rtl w:val="0"/>
              </w:rPr>
              <w:t xml:space="preserve">menos</w:t>
            </w:r>
          </w:p>
        </w:tc>
        <w:tc>
          <w:tcPr/>
          <w:p w:rsidR="00000000" w:rsidDel="00000000" w:rsidP="00000000" w:rsidRDefault="00000000" w:rsidRPr="00000000" w14:paraId="00000262">
            <w:pPr>
              <w:rPr/>
            </w:pPr>
            <w:r w:rsidDel="00000000" w:rsidR="00000000" w:rsidRPr="00000000">
              <w:rPr>
                <w:rtl w:val="0"/>
              </w:rPr>
              <w:t xml:space="preserve">subtract</w:t>
            </w:r>
          </w:p>
        </w:tc>
        <w:tc>
          <w:tcPr/>
          <w:p w:rsidR="00000000" w:rsidDel="00000000" w:rsidP="00000000" w:rsidRDefault="00000000" w:rsidRPr="00000000" w14:paraId="00000263">
            <w:pPr>
              <w:rPr>
                <w:i w:val="1"/>
              </w:rPr>
            </w:pPr>
            <w:r w:rsidDel="00000000" w:rsidR="00000000" w:rsidRPr="00000000">
              <w:rPr>
                <w:i w:val="1"/>
                <w:rtl w:val="0"/>
              </w:rPr>
              <w:t xml:space="preserve">restar</w:t>
            </w:r>
          </w:p>
        </w:tc>
      </w:tr>
      <w:tr>
        <w:trPr>
          <w:cantSplit w:val="0"/>
          <w:trHeight w:val="281" w:hRule="atLeast"/>
          <w:tblHeader w:val="0"/>
        </w:trPr>
        <w:tc>
          <w:tcPr/>
          <w:p w:rsidR="00000000" w:rsidDel="00000000" w:rsidP="00000000" w:rsidRDefault="00000000" w:rsidRPr="00000000" w14:paraId="00000264">
            <w:pPr>
              <w:jc w:val="center"/>
              <w:rPr/>
            </w:pPr>
            <w:r w:rsidDel="00000000" w:rsidR="00000000" w:rsidRPr="00000000">
              <w:rPr>
                <w:rtl w:val="0"/>
              </w:rPr>
              <w:t xml:space="preserve">(x)</w:t>
            </w:r>
          </w:p>
        </w:tc>
        <w:tc>
          <w:tcPr/>
          <w:p w:rsidR="00000000" w:rsidDel="00000000" w:rsidP="00000000" w:rsidRDefault="00000000" w:rsidRPr="00000000" w14:paraId="00000265">
            <w:pPr>
              <w:rPr/>
            </w:pPr>
            <w:r w:rsidDel="00000000" w:rsidR="00000000" w:rsidRPr="00000000">
              <w:rPr>
                <w:rtl w:val="0"/>
              </w:rPr>
              <w:t xml:space="preserve">multiplied by</w:t>
            </w:r>
          </w:p>
        </w:tc>
        <w:tc>
          <w:tcPr/>
          <w:p w:rsidR="00000000" w:rsidDel="00000000" w:rsidP="00000000" w:rsidRDefault="00000000" w:rsidRPr="00000000" w14:paraId="00000266">
            <w:pPr>
              <w:rPr>
                <w:i w:val="1"/>
              </w:rPr>
            </w:pPr>
            <w:r w:rsidDel="00000000" w:rsidR="00000000" w:rsidRPr="00000000">
              <w:rPr>
                <w:i w:val="1"/>
                <w:rtl w:val="0"/>
              </w:rPr>
              <w:t xml:space="preserve">multiplicado por</w:t>
            </w:r>
          </w:p>
        </w:tc>
        <w:tc>
          <w:tcPr/>
          <w:p w:rsidR="00000000" w:rsidDel="00000000" w:rsidP="00000000" w:rsidRDefault="00000000" w:rsidRPr="00000000" w14:paraId="00000267">
            <w:pPr>
              <w:rPr/>
            </w:pPr>
            <w:r w:rsidDel="00000000" w:rsidR="00000000" w:rsidRPr="00000000">
              <w:rPr>
                <w:rtl w:val="0"/>
              </w:rPr>
              <w:t xml:space="preserve">multiply</w:t>
            </w:r>
          </w:p>
        </w:tc>
        <w:tc>
          <w:tcPr/>
          <w:p w:rsidR="00000000" w:rsidDel="00000000" w:rsidP="00000000" w:rsidRDefault="00000000" w:rsidRPr="00000000" w14:paraId="00000268">
            <w:pPr>
              <w:rPr>
                <w:i w:val="1"/>
              </w:rPr>
            </w:pPr>
            <w:r w:rsidDel="00000000" w:rsidR="00000000" w:rsidRPr="00000000">
              <w:rPr>
                <w:i w:val="1"/>
                <w:rtl w:val="0"/>
              </w:rPr>
              <w:t xml:space="preserve">multiplicar</w:t>
            </w:r>
          </w:p>
        </w:tc>
      </w:tr>
      <w:tr>
        <w:trPr>
          <w:cantSplit w:val="0"/>
          <w:trHeight w:val="266" w:hRule="atLeast"/>
          <w:tblHeader w:val="0"/>
        </w:trPr>
        <w:tc>
          <w:tcPr/>
          <w:p w:rsidR="00000000" w:rsidDel="00000000" w:rsidP="00000000" w:rsidRDefault="00000000" w:rsidRPr="00000000" w14:paraId="00000269">
            <w:pPr>
              <w:jc w:val="center"/>
              <w:rPr/>
            </w:pPr>
            <w:r w:rsidDel="00000000" w:rsidR="00000000" w:rsidRPr="00000000">
              <w:rPr>
                <w:rtl w:val="0"/>
              </w:rPr>
              <w:t xml:space="preserve">(÷)</w:t>
            </w:r>
          </w:p>
        </w:tc>
        <w:tc>
          <w:tcPr/>
          <w:p w:rsidR="00000000" w:rsidDel="00000000" w:rsidP="00000000" w:rsidRDefault="00000000" w:rsidRPr="00000000" w14:paraId="0000026A">
            <w:pPr>
              <w:rPr/>
            </w:pPr>
            <w:r w:rsidDel="00000000" w:rsidR="00000000" w:rsidRPr="00000000">
              <w:rPr>
                <w:rtl w:val="0"/>
              </w:rPr>
              <w:t xml:space="preserve">divided by</w:t>
            </w:r>
          </w:p>
        </w:tc>
        <w:tc>
          <w:tcPr/>
          <w:p w:rsidR="00000000" w:rsidDel="00000000" w:rsidP="00000000" w:rsidRDefault="00000000" w:rsidRPr="00000000" w14:paraId="0000026B">
            <w:pPr>
              <w:rPr>
                <w:i w:val="1"/>
              </w:rPr>
            </w:pPr>
            <w:r w:rsidDel="00000000" w:rsidR="00000000" w:rsidRPr="00000000">
              <w:rPr>
                <w:i w:val="1"/>
                <w:rtl w:val="0"/>
              </w:rPr>
              <w:t xml:space="preserve">dividido por</w:t>
            </w:r>
          </w:p>
        </w:tc>
        <w:tc>
          <w:tcPr/>
          <w:p w:rsidR="00000000" w:rsidDel="00000000" w:rsidP="00000000" w:rsidRDefault="00000000" w:rsidRPr="00000000" w14:paraId="0000026C">
            <w:pPr>
              <w:rPr/>
            </w:pPr>
            <w:r w:rsidDel="00000000" w:rsidR="00000000" w:rsidRPr="00000000">
              <w:rPr>
                <w:rtl w:val="0"/>
              </w:rPr>
              <w:t xml:space="preserve">divide</w:t>
            </w:r>
          </w:p>
        </w:tc>
        <w:tc>
          <w:tcPr/>
          <w:p w:rsidR="00000000" w:rsidDel="00000000" w:rsidP="00000000" w:rsidRDefault="00000000" w:rsidRPr="00000000" w14:paraId="0000026D">
            <w:pPr>
              <w:rPr>
                <w:i w:val="1"/>
              </w:rPr>
            </w:pPr>
            <w:r w:rsidDel="00000000" w:rsidR="00000000" w:rsidRPr="00000000">
              <w:rPr>
                <w:i w:val="1"/>
                <w:rtl w:val="0"/>
              </w:rPr>
              <w:t xml:space="preserve">dividir</w:t>
            </w:r>
          </w:p>
        </w:tc>
      </w:tr>
      <w:tr>
        <w:trPr>
          <w:cantSplit w:val="0"/>
          <w:trHeight w:val="266" w:hRule="atLeast"/>
          <w:tblHeader w:val="0"/>
        </w:trPr>
        <w:tc>
          <w:tcPr/>
          <w:p w:rsidR="00000000" w:rsidDel="00000000" w:rsidP="00000000" w:rsidRDefault="00000000" w:rsidRPr="00000000" w14:paraId="0000026E">
            <w:pPr>
              <w:jc w:val="center"/>
              <w:rPr/>
            </w:pPr>
            <w:r w:rsidDel="00000000" w:rsidR="00000000" w:rsidRPr="00000000">
              <w:rPr>
                <w:rtl w:val="0"/>
              </w:rPr>
              <w:t xml:space="preserve">(&gt;)</w:t>
            </w:r>
          </w:p>
        </w:tc>
        <w:tc>
          <w:tcPr/>
          <w:p w:rsidR="00000000" w:rsidDel="00000000" w:rsidP="00000000" w:rsidRDefault="00000000" w:rsidRPr="00000000" w14:paraId="0000026F">
            <w:pPr>
              <w:rPr/>
            </w:pPr>
            <w:r w:rsidDel="00000000" w:rsidR="00000000" w:rsidRPr="00000000">
              <w:rPr>
                <w:rtl w:val="0"/>
              </w:rPr>
              <w:t xml:space="preserve">greater than</w:t>
            </w:r>
          </w:p>
        </w:tc>
        <w:tc>
          <w:tcPr/>
          <w:p w:rsidR="00000000" w:rsidDel="00000000" w:rsidP="00000000" w:rsidRDefault="00000000" w:rsidRPr="00000000" w14:paraId="00000270">
            <w:pPr>
              <w:rPr>
                <w:i w:val="1"/>
              </w:rPr>
            </w:pPr>
            <w:r w:rsidDel="00000000" w:rsidR="00000000" w:rsidRPr="00000000">
              <w:rPr>
                <w:i w:val="1"/>
                <w:rtl w:val="0"/>
              </w:rPr>
              <w:t xml:space="preserve">mayor que</w:t>
            </w:r>
          </w:p>
        </w:tc>
        <w:tc>
          <w:tcPr/>
          <w:p w:rsidR="00000000" w:rsidDel="00000000" w:rsidP="00000000" w:rsidRDefault="00000000" w:rsidRPr="00000000" w14:paraId="00000271">
            <w:pPr>
              <w:rPr/>
            </w:pPr>
            <w:r w:rsidDel="00000000" w:rsidR="00000000" w:rsidRPr="00000000">
              <w:rPr>
                <w:rtl w:val="0"/>
              </w:rPr>
              <w:t xml:space="preserve">is greater than</w:t>
            </w:r>
          </w:p>
        </w:tc>
        <w:tc>
          <w:tcPr/>
          <w:p w:rsidR="00000000" w:rsidDel="00000000" w:rsidP="00000000" w:rsidRDefault="00000000" w:rsidRPr="00000000" w14:paraId="00000272">
            <w:pPr>
              <w:rPr>
                <w:i w:val="1"/>
              </w:rPr>
            </w:pPr>
            <w:r w:rsidDel="00000000" w:rsidR="00000000" w:rsidRPr="00000000">
              <w:rPr>
                <w:i w:val="1"/>
                <w:rtl w:val="0"/>
              </w:rPr>
              <w:t xml:space="preserve">es mayor que</w:t>
            </w:r>
          </w:p>
        </w:tc>
      </w:tr>
      <w:tr>
        <w:trPr>
          <w:cantSplit w:val="0"/>
          <w:trHeight w:val="266" w:hRule="atLeast"/>
          <w:tblHeader w:val="0"/>
        </w:trPr>
        <w:tc>
          <w:tcPr/>
          <w:p w:rsidR="00000000" w:rsidDel="00000000" w:rsidP="00000000" w:rsidRDefault="00000000" w:rsidRPr="00000000" w14:paraId="00000273">
            <w:pPr>
              <w:jc w:val="center"/>
              <w:rPr/>
            </w:pPr>
            <w:r w:rsidDel="00000000" w:rsidR="00000000" w:rsidRPr="00000000">
              <w:rPr>
                <w:rtl w:val="0"/>
              </w:rPr>
              <w:t xml:space="preserve">(&lt;)</w:t>
            </w:r>
          </w:p>
        </w:tc>
        <w:tc>
          <w:tcPr/>
          <w:p w:rsidR="00000000" w:rsidDel="00000000" w:rsidP="00000000" w:rsidRDefault="00000000" w:rsidRPr="00000000" w14:paraId="00000274">
            <w:pPr>
              <w:rPr/>
            </w:pPr>
            <w:r w:rsidDel="00000000" w:rsidR="00000000" w:rsidRPr="00000000">
              <w:rPr>
                <w:rtl w:val="0"/>
              </w:rPr>
              <w:t xml:space="preserve">less than</w:t>
            </w:r>
          </w:p>
        </w:tc>
        <w:tc>
          <w:tcPr/>
          <w:p w:rsidR="00000000" w:rsidDel="00000000" w:rsidP="00000000" w:rsidRDefault="00000000" w:rsidRPr="00000000" w14:paraId="00000275">
            <w:pPr>
              <w:rPr>
                <w:i w:val="1"/>
              </w:rPr>
            </w:pPr>
            <w:r w:rsidDel="00000000" w:rsidR="00000000" w:rsidRPr="00000000">
              <w:rPr>
                <w:i w:val="1"/>
                <w:rtl w:val="0"/>
              </w:rPr>
              <w:t xml:space="preserve">menor que</w:t>
            </w:r>
          </w:p>
        </w:tc>
        <w:tc>
          <w:tcPr/>
          <w:p w:rsidR="00000000" w:rsidDel="00000000" w:rsidP="00000000" w:rsidRDefault="00000000" w:rsidRPr="00000000" w14:paraId="00000276">
            <w:pPr>
              <w:rPr/>
            </w:pPr>
            <w:r w:rsidDel="00000000" w:rsidR="00000000" w:rsidRPr="00000000">
              <w:rPr>
                <w:rtl w:val="0"/>
              </w:rPr>
              <w:t xml:space="preserve">is less than</w:t>
            </w:r>
          </w:p>
        </w:tc>
        <w:tc>
          <w:tcPr/>
          <w:p w:rsidR="00000000" w:rsidDel="00000000" w:rsidP="00000000" w:rsidRDefault="00000000" w:rsidRPr="00000000" w14:paraId="00000277">
            <w:pPr>
              <w:rPr>
                <w:i w:val="1"/>
              </w:rPr>
            </w:pPr>
            <w:r w:rsidDel="00000000" w:rsidR="00000000" w:rsidRPr="00000000">
              <w:rPr>
                <w:i w:val="1"/>
                <w:rtl w:val="0"/>
              </w:rPr>
              <w:t xml:space="preserve">es menor que</w:t>
            </w:r>
          </w:p>
        </w:tc>
      </w:tr>
      <w:tr>
        <w:trPr>
          <w:cantSplit w:val="0"/>
          <w:trHeight w:val="266" w:hRule="atLeast"/>
          <w:tblHeader w:val="0"/>
        </w:trPr>
        <w:tc>
          <w:tcPr/>
          <w:p w:rsidR="00000000" w:rsidDel="00000000" w:rsidP="00000000" w:rsidRDefault="00000000" w:rsidRPr="00000000" w14:paraId="00000278">
            <w:pPr>
              <w:jc w:val="center"/>
              <w:rPr/>
            </w:pPr>
            <w:r w:rsidDel="00000000" w:rsidR="00000000" w:rsidRPr="00000000">
              <w:rPr>
                <w:rtl w:val="0"/>
              </w:rPr>
              <w:t xml:space="preserve">(=)</w:t>
            </w:r>
          </w:p>
        </w:tc>
        <w:tc>
          <w:tcPr/>
          <w:p w:rsidR="00000000" w:rsidDel="00000000" w:rsidP="00000000" w:rsidRDefault="00000000" w:rsidRPr="00000000" w14:paraId="00000279">
            <w:pPr>
              <w:rPr/>
            </w:pPr>
            <w:r w:rsidDel="00000000" w:rsidR="00000000" w:rsidRPr="00000000">
              <w:rPr>
                <w:rtl w:val="0"/>
              </w:rPr>
              <w:t xml:space="preserve">equal</w:t>
            </w:r>
          </w:p>
        </w:tc>
        <w:tc>
          <w:tcPr/>
          <w:p w:rsidR="00000000" w:rsidDel="00000000" w:rsidP="00000000" w:rsidRDefault="00000000" w:rsidRPr="00000000" w14:paraId="0000027A">
            <w:pPr>
              <w:rPr>
                <w:i w:val="1"/>
              </w:rPr>
            </w:pPr>
            <w:r w:rsidDel="00000000" w:rsidR="00000000" w:rsidRPr="00000000">
              <w:rPr>
                <w:i w:val="1"/>
                <w:rtl w:val="0"/>
              </w:rPr>
              <w:t xml:space="preserve">igual</w:t>
            </w:r>
          </w:p>
        </w:tc>
        <w:tc>
          <w:tcPr/>
          <w:p w:rsidR="00000000" w:rsidDel="00000000" w:rsidP="00000000" w:rsidRDefault="00000000" w:rsidRPr="00000000" w14:paraId="0000027B">
            <w:pPr>
              <w:rPr/>
            </w:pPr>
            <w:r w:rsidDel="00000000" w:rsidR="00000000" w:rsidRPr="00000000">
              <w:rPr>
                <w:rtl w:val="0"/>
              </w:rPr>
              <w:t xml:space="preserve">Is equal to</w:t>
            </w:r>
          </w:p>
        </w:tc>
        <w:tc>
          <w:tcPr/>
          <w:p w:rsidR="00000000" w:rsidDel="00000000" w:rsidP="00000000" w:rsidRDefault="00000000" w:rsidRPr="00000000" w14:paraId="0000027C">
            <w:pPr>
              <w:rPr>
                <w:i w:val="1"/>
              </w:rPr>
            </w:pPr>
            <w:r w:rsidDel="00000000" w:rsidR="00000000" w:rsidRPr="00000000">
              <w:rPr>
                <w:i w:val="1"/>
                <w:rtl w:val="0"/>
              </w:rPr>
              <w:t xml:space="preserve">es igual a</w:t>
            </w:r>
          </w:p>
        </w:tc>
      </w:tr>
      <w:tr>
        <w:trPr>
          <w:cantSplit w:val="0"/>
          <w:trHeight w:val="266" w:hRule="atLeast"/>
          <w:tblHeader w:val="0"/>
        </w:trPr>
        <w:tc>
          <w:tcPr/>
          <w:p w:rsidR="00000000" w:rsidDel="00000000" w:rsidP="00000000" w:rsidRDefault="00000000" w:rsidRPr="00000000" w14:paraId="0000027D">
            <w:pPr>
              <w:jc w:val="center"/>
              <w:rPr/>
            </w:pPr>
            <w:sdt>
              <w:sdtPr>
                <w:tag w:val="goog_rdk_22"/>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27E">
            <w:pPr>
              <w:rPr/>
            </w:pPr>
            <w:r w:rsidDel="00000000" w:rsidR="00000000" w:rsidRPr="00000000">
              <w:rPr>
                <w:rtl w:val="0"/>
              </w:rPr>
              <w:t xml:space="preserve">is not equal</w:t>
            </w:r>
          </w:p>
        </w:tc>
        <w:tc>
          <w:tcPr/>
          <w:p w:rsidR="00000000" w:rsidDel="00000000" w:rsidP="00000000" w:rsidRDefault="00000000" w:rsidRPr="00000000" w14:paraId="0000027F">
            <w:pPr>
              <w:rPr>
                <w:i w:val="1"/>
              </w:rPr>
            </w:pPr>
            <w:r w:rsidDel="00000000" w:rsidR="00000000" w:rsidRPr="00000000">
              <w:rPr>
                <w:i w:val="1"/>
                <w:rtl w:val="0"/>
              </w:rPr>
              <w:t xml:space="preserve">no es igual</w:t>
            </w:r>
          </w:p>
        </w:tc>
        <w:tc>
          <w:tcPr/>
          <w:p w:rsidR="00000000" w:rsidDel="00000000" w:rsidP="00000000" w:rsidRDefault="00000000" w:rsidRPr="00000000" w14:paraId="00000280">
            <w:pPr>
              <w:rPr/>
            </w:pPr>
            <w:r w:rsidDel="00000000" w:rsidR="00000000" w:rsidRPr="00000000">
              <w:rPr>
                <w:rtl w:val="0"/>
              </w:rPr>
              <w:t xml:space="preserve">Is not equal to</w:t>
            </w:r>
          </w:p>
        </w:tc>
        <w:tc>
          <w:tcPr/>
          <w:p w:rsidR="00000000" w:rsidDel="00000000" w:rsidP="00000000" w:rsidRDefault="00000000" w:rsidRPr="00000000" w14:paraId="00000281">
            <w:pPr>
              <w:rPr>
                <w:i w:val="1"/>
              </w:rPr>
            </w:pPr>
            <w:r w:rsidDel="00000000" w:rsidR="00000000" w:rsidRPr="00000000">
              <w:rPr>
                <w:i w:val="1"/>
                <w:rtl w:val="0"/>
              </w:rPr>
              <w:t xml:space="preserve">no es igual a </w:t>
            </w:r>
          </w:p>
        </w:tc>
      </w:tr>
      <w:tr>
        <w:trPr>
          <w:cantSplit w:val="0"/>
          <w:trHeight w:val="266" w:hRule="atLeast"/>
          <w:tblHeader w:val="0"/>
        </w:trPr>
        <w:tc>
          <w:tcPr/>
          <w:p w:rsidR="00000000" w:rsidDel="00000000" w:rsidP="00000000" w:rsidRDefault="00000000" w:rsidRPr="00000000" w14:paraId="00000282">
            <w:pPr>
              <w:jc w:val="center"/>
              <w:rPr/>
            </w:pPr>
            <w:r w:rsidDel="00000000" w:rsidR="00000000" w:rsidRPr="00000000">
              <w:rPr>
                <w:rtl w:val="0"/>
              </w:rPr>
              <w:t xml:space="preserve">(%)</w:t>
            </w:r>
          </w:p>
        </w:tc>
        <w:tc>
          <w:tcPr/>
          <w:p w:rsidR="00000000" w:rsidDel="00000000" w:rsidP="00000000" w:rsidRDefault="00000000" w:rsidRPr="00000000" w14:paraId="00000283">
            <w:pPr>
              <w:rPr/>
            </w:pPr>
            <w:r w:rsidDel="00000000" w:rsidR="00000000" w:rsidRPr="00000000">
              <w:rPr>
                <w:rtl w:val="0"/>
              </w:rPr>
              <w:t xml:space="preserve">percentage</w:t>
            </w:r>
          </w:p>
        </w:tc>
        <w:tc>
          <w:tcPr/>
          <w:p w:rsidR="00000000" w:rsidDel="00000000" w:rsidP="00000000" w:rsidRDefault="00000000" w:rsidRPr="00000000" w14:paraId="00000284">
            <w:pPr>
              <w:rPr>
                <w:i w:val="1"/>
              </w:rPr>
            </w:pPr>
            <w:r w:rsidDel="00000000" w:rsidR="00000000" w:rsidRPr="00000000">
              <w:rPr>
                <w:i w:val="1"/>
                <w:rtl w:val="0"/>
              </w:rPr>
              <w:t xml:space="preserve">porcentaje</w:t>
            </w:r>
          </w:p>
        </w:tc>
        <w:tc>
          <w:tcPr/>
          <w:p w:rsidR="00000000" w:rsidDel="00000000" w:rsidP="00000000" w:rsidRDefault="00000000" w:rsidRPr="00000000" w14:paraId="00000285">
            <w:pPr>
              <w:rPr/>
            </w:pPr>
            <w:r w:rsidDel="00000000" w:rsidR="00000000" w:rsidRPr="00000000">
              <w:rPr>
                <w:rtl w:val="0"/>
              </w:rPr>
            </w:r>
          </w:p>
        </w:tc>
        <w:tc>
          <w:tcPr/>
          <w:p w:rsidR="00000000" w:rsidDel="00000000" w:rsidP="00000000" w:rsidRDefault="00000000" w:rsidRPr="00000000" w14:paraId="00000286">
            <w:pPr>
              <w:rPr>
                <w:i w:val="1"/>
              </w:rPr>
            </w:pPr>
            <w:commentRangeEnd w:id="19"/>
            <w:r w:rsidDel="00000000" w:rsidR="00000000" w:rsidRPr="00000000">
              <w:commentReference w:id="19"/>
            </w:r>
            <w:r w:rsidDel="00000000" w:rsidR="00000000" w:rsidRPr="00000000">
              <w:rPr>
                <w:rtl w:val="0"/>
              </w:rPr>
            </w:r>
          </w:p>
        </w:tc>
      </w:tr>
    </w:tbl>
    <w:p w:rsidR="00000000" w:rsidDel="00000000" w:rsidP="00000000" w:rsidRDefault="00000000" w:rsidRPr="00000000" w14:paraId="00000287">
      <w:pPr>
        <w:rPr/>
      </w:pPr>
      <w:r w:rsidDel="00000000" w:rsidR="00000000" w:rsidRPr="00000000">
        <w:rPr>
          <w:rtl w:val="0"/>
        </w:rPr>
        <w:t xml:space="preserve"> </w:t>
      </w:r>
    </w:p>
    <w:tbl>
      <w:tblPr>
        <w:tblStyle w:val="Table30"/>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288">
            <w:pPr>
              <w:pStyle w:val="Heading2"/>
              <w:ind w:left="1080" w:firstLine="1393"/>
              <w:rPr/>
            </w:pPr>
            <w:bookmarkStart w:colFirst="0" w:colLast="0" w:name="_heading=h.2bn6wsx" w:id="24"/>
            <w:bookmarkEnd w:id="24"/>
            <w:r w:rsidDel="00000000" w:rsidR="00000000" w:rsidRPr="00000000">
              <w:rPr>
                <w:rtl w:val="0"/>
              </w:rPr>
              <w:t xml:space="preserve">a. Quantitative adjectives</w:t>
            </w:r>
          </w:p>
          <w:p w:rsidR="00000000" w:rsidDel="00000000" w:rsidP="00000000" w:rsidRDefault="00000000" w:rsidRPr="00000000" w14:paraId="00000289">
            <w:pPr>
              <w:rPr>
                <w:b w:val="0"/>
              </w:rPr>
            </w:pPr>
            <w:r w:rsidDel="00000000" w:rsidR="00000000" w:rsidRPr="00000000">
              <w:rPr>
                <w:b w:val="0"/>
                <w:rtl w:val="0"/>
              </w:rPr>
              <w:t xml:space="preserve">Quantitative adjectives are expressions of quantity that qualify the noun imprecisely. </w:t>
            </w:r>
            <w:r w:rsidDel="00000000" w:rsidR="00000000" w:rsidRPr="00000000">
              <w:rPr>
                <w:b w:val="0"/>
                <w:i w:val="1"/>
                <w:rtl w:val="0"/>
              </w:rPr>
              <w:t xml:space="preserve">In general, they answer the question: How much?</w:t>
            </w:r>
            <w:r w:rsidDel="00000000" w:rsidR="00000000" w:rsidRPr="00000000">
              <w:rPr>
                <w:rtl w:val="0"/>
              </w:rPr>
            </w:r>
          </w:p>
          <w:p w:rsidR="00000000" w:rsidDel="00000000" w:rsidP="00000000" w:rsidRDefault="00000000" w:rsidRPr="00000000" w14:paraId="0000028A">
            <w:pPr>
              <w:rPr>
                <w:b w:val="0"/>
              </w:rPr>
            </w:pPr>
            <w:r w:rsidDel="00000000" w:rsidR="00000000" w:rsidRPr="00000000">
              <w:rPr>
                <w:rtl w:val="0"/>
              </w:rPr>
            </w:r>
          </w:p>
          <w:p w:rsidR="00000000" w:rsidDel="00000000" w:rsidP="00000000" w:rsidRDefault="00000000" w:rsidRPr="00000000" w14:paraId="0000028B">
            <w:pPr>
              <w:rPr>
                <w:b w:val="0"/>
              </w:rPr>
            </w:pPr>
            <w:r w:rsidDel="00000000" w:rsidR="00000000" w:rsidRPr="00000000">
              <w:rPr>
                <w:b w:val="0"/>
                <w:rtl w:val="0"/>
              </w:rPr>
              <w:t xml:space="preserve">Look at the most used quantity expressions in English:</w:t>
            </w:r>
          </w:p>
        </w:tc>
        <w:tc>
          <w:tcPr/>
          <w:p w:rsidR="00000000" w:rsidDel="00000000" w:rsidP="00000000" w:rsidRDefault="00000000" w:rsidRPr="00000000" w14:paraId="0000028C">
            <w:pPr>
              <w:rPr>
                <w:i w:val="1"/>
              </w:rPr>
            </w:pPr>
            <w:r w:rsidDel="00000000" w:rsidR="00000000" w:rsidRPr="00000000">
              <w:rPr>
                <w:i w:val="1"/>
                <w:rtl w:val="0"/>
              </w:rPr>
              <w:t xml:space="preserve">a. Adjetivos cuantitativos</w:t>
            </w:r>
          </w:p>
          <w:p w:rsidR="00000000" w:rsidDel="00000000" w:rsidP="00000000" w:rsidRDefault="00000000" w:rsidRPr="00000000" w14:paraId="0000028D">
            <w:pPr>
              <w:rPr>
                <w:b w:val="0"/>
                <w:i w:val="1"/>
              </w:rPr>
            </w:pPr>
            <w:r w:rsidDel="00000000" w:rsidR="00000000" w:rsidRPr="00000000">
              <w:rPr>
                <w:b w:val="0"/>
                <w:i w:val="1"/>
                <w:rtl w:val="0"/>
              </w:rPr>
              <w:t xml:space="preserve">Los adjetivos cuantitativos son expresiones de cantidad que califican al sustantivo de forma imprecisa. En general, contestan la pregunta: ¿Cuánto?</w:t>
            </w:r>
          </w:p>
          <w:p w:rsidR="00000000" w:rsidDel="00000000" w:rsidP="00000000" w:rsidRDefault="00000000" w:rsidRPr="00000000" w14:paraId="0000028E">
            <w:pPr>
              <w:rPr>
                <w:b w:val="0"/>
                <w:i w:val="1"/>
              </w:rPr>
            </w:pPr>
            <w:r w:rsidDel="00000000" w:rsidR="00000000" w:rsidRPr="00000000">
              <w:rPr>
                <w:rtl w:val="0"/>
              </w:rPr>
            </w:r>
          </w:p>
          <w:p w:rsidR="00000000" w:rsidDel="00000000" w:rsidP="00000000" w:rsidRDefault="00000000" w:rsidRPr="00000000" w14:paraId="0000028F">
            <w:pPr>
              <w:rPr>
                <w:b w:val="0"/>
                <w:i w:val="1"/>
              </w:rPr>
            </w:pPr>
            <w:r w:rsidDel="00000000" w:rsidR="00000000" w:rsidRPr="00000000">
              <w:rPr>
                <w:b w:val="0"/>
                <w:i w:val="1"/>
                <w:rtl w:val="0"/>
              </w:rPr>
              <w:t xml:space="preserve">Observe las expresiones de cantidad más usadas en inglés:</w:t>
            </w:r>
          </w:p>
        </w:tc>
      </w:tr>
    </w:tbl>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tbl>
      <w:tblPr>
        <w:tblStyle w:val="Table31"/>
        <w:tblW w:w="6641.0" w:type="dxa"/>
        <w:jc w:val="center"/>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A0"/>
      </w:tblPr>
      <w:tblGrid>
        <w:gridCol w:w="3320"/>
        <w:gridCol w:w="3321"/>
        <w:tblGridChange w:id="0">
          <w:tblGrid>
            <w:gridCol w:w="3320"/>
            <w:gridCol w:w="3321"/>
          </w:tblGrid>
        </w:tblGridChange>
      </w:tblGrid>
      <w:tr>
        <w:trPr>
          <w:cantSplit w:val="0"/>
          <w:tblHeader w:val="0"/>
        </w:trPr>
        <w:tc>
          <w:tcPr/>
          <w:p w:rsidR="00000000" w:rsidDel="00000000" w:rsidP="00000000" w:rsidRDefault="00000000" w:rsidRPr="00000000" w14:paraId="00000293">
            <w:pPr>
              <w:jc w:val="center"/>
              <w:rPr>
                <w:b w:val="0"/>
              </w:rPr>
            </w:pPr>
            <w:r w:rsidDel="00000000" w:rsidR="00000000" w:rsidRPr="00000000">
              <w:rPr>
                <w:b w:val="0"/>
                <w:rtl w:val="0"/>
              </w:rPr>
              <w:t xml:space="preserve">Adjective</w:t>
            </w:r>
          </w:p>
        </w:tc>
        <w:tc>
          <w:tcPr/>
          <w:p w:rsidR="00000000" w:rsidDel="00000000" w:rsidP="00000000" w:rsidRDefault="00000000" w:rsidRPr="00000000" w14:paraId="00000294">
            <w:pPr>
              <w:jc w:val="center"/>
              <w:rPr>
                <w:b w:val="0"/>
              </w:rPr>
            </w:pPr>
            <w:r w:rsidDel="00000000" w:rsidR="00000000" w:rsidRPr="00000000">
              <w:rPr>
                <w:b w:val="0"/>
                <w:rtl w:val="0"/>
              </w:rPr>
              <w:t xml:space="preserve">Adjetivo</w:t>
            </w:r>
          </w:p>
        </w:tc>
      </w:tr>
      <w:tr>
        <w:trPr>
          <w:cantSplit w:val="0"/>
          <w:tblHeader w:val="0"/>
        </w:trPr>
        <w:tc>
          <w:tcPr/>
          <w:p w:rsidR="00000000" w:rsidDel="00000000" w:rsidP="00000000" w:rsidRDefault="00000000" w:rsidRPr="00000000" w14:paraId="00000295">
            <w:pPr>
              <w:jc w:val="left"/>
              <w:rPr/>
            </w:pPr>
            <w:r w:rsidDel="00000000" w:rsidR="00000000" w:rsidRPr="00000000">
              <w:rPr>
                <w:rtl w:val="0"/>
              </w:rPr>
              <w:t xml:space="preserve">something</w:t>
            </w:r>
          </w:p>
        </w:tc>
        <w:tc>
          <w:tcPr/>
          <w:p w:rsidR="00000000" w:rsidDel="00000000" w:rsidP="00000000" w:rsidRDefault="00000000" w:rsidRPr="00000000" w14:paraId="00000296">
            <w:pPr>
              <w:jc w:val="left"/>
              <w:rPr/>
            </w:pPr>
            <w:r w:rsidDel="00000000" w:rsidR="00000000" w:rsidRPr="00000000">
              <w:rPr>
                <w:i w:val="1"/>
                <w:rtl w:val="0"/>
              </w:rPr>
              <w:t xml:space="preserve">algo</w:t>
            </w:r>
            <w:r w:rsidDel="00000000" w:rsidR="00000000" w:rsidRPr="00000000">
              <w:rPr>
                <w:rtl w:val="0"/>
              </w:rPr>
            </w:r>
          </w:p>
        </w:tc>
      </w:tr>
      <w:tr>
        <w:trPr>
          <w:cantSplit w:val="0"/>
          <w:tblHeader w:val="0"/>
        </w:trPr>
        <w:tc>
          <w:tcPr/>
          <w:p w:rsidR="00000000" w:rsidDel="00000000" w:rsidP="00000000" w:rsidRDefault="00000000" w:rsidRPr="00000000" w14:paraId="00000297">
            <w:pPr>
              <w:jc w:val="left"/>
              <w:rPr/>
            </w:pPr>
            <w:r w:rsidDel="00000000" w:rsidR="00000000" w:rsidRPr="00000000">
              <w:rPr>
                <w:rtl w:val="0"/>
              </w:rPr>
              <w:t xml:space="preserve">some</w:t>
            </w:r>
          </w:p>
        </w:tc>
        <w:tc>
          <w:tcPr/>
          <w:p w:rsidR="00000000" w:rsidDel="00000000" w:rsidP="00000000" w:rsidRDefault="00000000" w:rsidRPr="00000000" w14:paraId="00000298">
            <w:pPr>
              <w:jc w:val="left"/>
              <w:rPr/>
            </w:pPr>
            <w:r w:rsidDel="00000000" w:rsidR="00000000" w:rsidRPr="00000000">
              <w:rPr>
                <w:i w:val="1"/>
                <w:rtl w:val="0"/>
              </w:rPr>
              <w:t xml:space="preserve">algo de</w:t>
            </w:r>
            <w:r w:rsidDel="00000000" w:rsidR="00000000" w:rsidRPr="00000000">
              <w:rPr>
                <w:rtl w:val="0"/>
              </w:rPr>
            </w:r>
          </w:p>
        </w:tc>
      </w:tr>
      <w:tr>
        <w:trPr>
          <w:cantSplit w:val="0"/>
          <w:tblHeader w:val="0"/>
        </w:trPr>
        <w:tc>
          <w:tcPr/>
          <w:p w:rsidR="00000000" w:rsidDel="00000000" w:rsidP="00000000" w:rsidRDefault="00000000" w:rsidRPr="00000000" w14:paraId="00000299">
            <w:pPr>
              <w:jc w:val="left"/>
              <w:rPr/>
            </w:pPr>
            <w:r w:rsidDel="00000000" w:rsidR="00000000" w:rsidRPr="00000000">
              <w:rPr>
                <w:rtl w:val="0"/>
              </w:rPr>
              <w:t xml:space="preserve">pretty much</w:t>
            </w:r>
          </w:p>
        </w:tc>
        <w:tc>
          <w:tcPr/>
          <w:p w:rsidR="00000000" w:rsidDel="00000000" w:rsidP="00000000" w:rsidRDefault="00000000" w:rsidRPr="00000000" w14:paraId="0000029A">
            <w:pPr>
              <w:jc w:val="left"/>
              <w:rPr/>
            </w:pPr>
            <w:r w:rsidDel="00000000" w:rsidR="00000000" w:rsidRPr="00000000">
              <w:rPr>
                <w:i w:val="1"/>
                <w:rtl w:val="0"/>
              </w:rPr>
              <w:t xml:space="preserve">bastante</w:t>
            </w:r>
            <w:r w:rsidDel="00000000" w:rsidR="00000000" w:rsidRPr="00000000">
              <w:rPr>
                <w:rtl w:val="0"/>
              </w:rPr>
            </w:r>
          </w:p>
        </w:tc>
      </w:tr>
      <w:tr>
        <w:trPr>
          <w:cantSplit w:val="0"/>
          <w:tblHeader w:val="0"/>
        </w:trPr>
        <w:tc>
          <w:tcPr/>
          <w:p w:rsidR="00000000" w:rsidDel="00000000" w:rsidP="00000000" w:rsidRDefault="00000000" w:rsidRPr="00000000" w14:paraId="0000029B">
            <w:pPr>
              <w:jc w:val="left"/>
              <w:rPr/>
            </w:pPr>
            <w:r w:rsidDel="00000000" w:rsidR="00000000" w:rsidRPr="00000000">
              <w:rPr>
                <w:rtl w:val="0"/>
              </w:rPr>
              <w:t xml:space="preserve">the rest of</w:t>
            </w:r>
          </w:p>
        </w:tc>
        <w:tc>
          <w:tcPr/>
          <w:p w:rsidR="00000000" w:rsidDel="00000000" w:rsidP="00000000" w:rsidRDefault="00000000" w:rsidRPr="00000000" w14:paraId="0000029C">
            <w:pPr>
              <w:jc w:val="left"/>
              <w:rPr/>
            </w:pPr>
            <w:r w:rsidDel="00000000" w:rsidR="00000000" w:rsidRPr="00000000">
              <w:rPr>
                <w:i w:val="1"/>
                <w:rtl w:val="0"/>
              </w:rPr>
              <w:t xml:space="preserve">el resto de</w:t>
            </w:r>
            <w:r w:rsidDel="00000000" w:rsidR="00000000" w:rsidRPr="00000000">
              <w:rPr>
                <w:rtl w:val="0"/>
              </w:rPr>
            </w:r>
          </w:p>
        </w:tc>
      </w:tr>
      <w:tr>
        <w:trPr>
          <w:cantSplit w:val="0"/>
          <w:tblHeader w:val="0"/>
        </w:trPr>
        <w:tc>
          <w:tcPr/>
          <w:p w:rsidR="00000000" w:rsidDel="00000000" w:rsidP="00000000" w:rsidRDefault="00000000" w:rsidRPr="00000000" w14:paraId="0000029D">
            <w:pPr>
              <w:jc w:val="left"/>
              <w:rPr/>
            </w:pPr>
            <w:r w:rsidDel="00000000" w:rsidR="00000000" w:rsidRPr="00000000">
              <w:rPr>
                <w:rtl w:val="0"/>
              </w:rPr>
              <w:t xml:space="preserve">half of the</w:t>
            </w:r>
          </w:p>
        </w:tc>
        <w:tc>
          <w:tcPr/>
          <w:p w:rsidR="00000000" w:rsidDel="00000000" w:rsidP="00000000" w:rsidRDefault="00000000" w:rsidRPr="00000000" w14:paraId="0000029E">
            <w:pPr>
              <w:jc w:val="left"/>
              <w:rPr/>
            </w:pPr>
            <w:r w:rsidDel="00000000" w:rsidR="00000000" w:rsidRPr="00000000">
              <w:rPr>
                <w:i w:val="1"/>
                <w:rtl w:val="0"/>
              </w:rPr>
              <w:t xml:space="preserve">la mitad de el/la</w:t>
            </w:r>
            <w:r w:rsidDel="00000000" w:rsidR="00000000" w:rsidRPr="00000000">
              <w:rPr>
                <w:rtl w:val="0"/>
              </w:rPr>
            </w:r>
          </w:p>
        </w:tc>
      </w:tr>
      <w:tr>
        <w:trPr>
          <w:cantSplit w:val="0"/>
          <w:tblHeader w:val="0"/>
        </w:trPr>
        <w:tc>
          <w:tcPr/>
          <w:p w:rsidR="00000000" w:rsidDel="00000000" w:rsidP="00000000" w:rsidRDefault="00000000" w:rsidRPr="00000000" w14:paraId="0000029F">
            <w:pPr>
              <w:jc w:val="left"/>
              <w:rPr/>
            </w:pPr>
            <w:r w:rsidDel="00000000" w:rsidR="00000000" w:rsidRPr="00000000">
              <w:rPr>
                <w:rtl w:val="0"/>
              </w:rPr>
              <w:t xml:space="preserve">more</w:t>
            </w:r>
          </w:p>
        </w:tc>
        <w:tc>
          <w:tcPr/>
          <w:p w:rsidR="00000000" w:rsidDel="00000000" w:rsidP="00000000" w:rsidRDefault="00000000" w:rsidRPr="00000000" w14:paraId="000002A0">
            <w:pPr>
              <w:jc w:val="left"/>
              <w:rPr/>
            </w:pPr>
            <w:r w:rsidDel="00000000" w:rsidR="00000000" w:rsidRPr="00000000">
              <w:rPr>
                <w:i w:val="1"/>
                <w:rtl w:val="0"/>
              </w:rPr>
              <w:t xml:space="preserve">más</w:t>
            </w:r>
            <w:r w:rsidDel="00000000" w:rsidR="00000000" w:rsidRPr="00000000">
              <w:rPr>
                <w:rtl w:val="0"/>
              </w:rPr>
            </w:r>
          </w:p>
        </w:tc>
      </w:tr>
      <w:tr>
        <w:trPr>
          <w:cantSplit w:val="0"/>
          <w:tblHeader w:val="0"/>
        </w:trPr>
        <w:tc>
          <w:tcPr/>
          <w:p w:rsidR="00000000" w:rsidDel="00000000" w:rsidP="00000000" w:rsidRDefault="00000000" w:rsidRPr="00000000" w14:paraId="000002A1">
            <w:pPr>
              <w:jc w:val="left"/>
              <w:rPr/>
            </w:pPr>
            <w:r w:rsidDel="00000000" w:rsidR="00000000" w:rsidRPr="00000000">
              <w:rPr>
                <w:rtl w:val="0"/>
              </w:rPr>
              <w:t xml:space="preserve">less</w:t>
            </w:r>
          </w:p>
        </w:tc>
        <w:tc>
          <w:tcPr/>
          <w:p w:rsidR="00000000" w:rsidDel="00000000" w:rsidP="00000000" w:rsidRDefault="00000000" w:rsidRPr="00000000" w14:paraId="000002A2">
            <w:pPr>
              <w:jc w:val="left"/>
              <w:rPr/>
            </w:pPr>
            <w:r w:rsidDel="00000000" w:rsidR="00000000" w:rsidRPr="00000000">
              <w:rPr>
                <w:i w:val="1"/>
                <w:rtl w:val="0"/>
              </w:rPr>
              <w:t xml:space="preserve">menos</w:t>
            </w:r>
            <w:r w:rsidDel="00000000" w:rsidR="00000000" w:rsidRPr="00000000">
              <w:rPr>
                <w:rtl w:val="0"/>
              </w:rPr>
            </w:r>
          </w:p>
        </w:tc>
      </w:tr>
      <w:tr>
        <w:trPr>
          <w:cantSplit w:val="0"/>
          <w:tblHeader w:val="0"/>
        </w:trPr>
        <w:tc>
          <w:tcPr/>
          <w:p w:rsidR="00000000" w:rsidDel="00000000" w:rsidP="00000000" w:rsidRDefault="00000000" w:rsidRPr="00000000" w14:paraId="000002A3">
            <w:pPr>
              <w:jc w:val="left"/>
              <w:rPr/>
            </w:pPr>
            <w:r w:rsidDel="00000000" w:rsidR="00000000" w:rsidRPr="00000000">
              <w:rPr>
                <w:rtl w:val="0"/>
              </w:rPr>
              <w:t xml:space="preserve">a lot of</w:t>
            </w:r>
          </w:p>
        </w:tc>
        <w:tc>
          <w:tcPr/>
          <w:p w:rsidR="00000000" w:rsidDel="00000000" w:rsidP="00000000" w:rsidRDefault="00000000" w:rsidRPr="00000000" w14:paraId="000002A4">
            <w:pPr>
              <w:jc w:val="left"/>
              <w:rPr/>
            </w:pPr>
            <w:r w:rsidDel="00000000" w:rsidR="00000000" w:rsidRPr="00000000">
              <w:rPr>
                <w:i w:val="1"/>
                <w:rtl w:val="0"/>
              </w:rPr>
              <w:t xml:space="preserve">mucho(a)</w:t>
            </w:r>
            <w:r w:rsidDel="00000000" w:rsidR="00000000" w:rsidRPr="00000000">
              <w:rPr>
                <w:rtl w:val="0"/>
              </w:rPr>
            </w:r>
          </w:p>
        </w:tc>
      </w:tr>
      <w:tr>
        <w:trPr>
          <w:cantSplit w:val="0"/>
          <w:tblHeader w:val="0"/>
        </w:trPr>
        <w:tc>
          <w:tcPr/>
          <w:p w:rsidR="00000000" w:rsidDel="00000000" w:rsidP="00000000" w:rsidRDefault="00000000" w:rsidRPr="00000000" w14:paraId="000002A5">
            <w:pPr>
              <w:jc w:val="left"/>
              <w:rPr/>
            </w:pPr>
            <w:r w:rsidDel="00000000" w:rsidR="00000000" w:rsidRPr="00000000">
              <w:rPr>
                <w:rtl w:val="0"/>
              </w:rPr>
              <w:t xml:space="preserve">none of</w:t>
            </w:r>
          </w:p>
        </w:tc>
        <w:tc>
          <w:tcPr/>
          <w:p w:rsidR="00000000" w:rsidDel="00000000" w:rsidP="00000000" w:rsidRDefault="00000000" w:rsidRPr="00000000" w14:paraId="000002A6">
            <w:pPr>
              <w:jc w:val="left"/>
              <w:rPr/>
            </w:pPr>
            <w:r w:rsidDel="00000000" w:rsidR="00000000" w:rsidRPr="00000000">
              <w:rPr>
                <w:i w:val="1"/>
                <w:rtl w:val="0"/>
              </w:rPr>
              <w:t xml:space="preserve">nada de</w:t>
            </w:r>
            <w:r w:rsidDel="00000000" w:rsidR="00000000" w:rsidRPr="00000000">
              <w:rPr>
                <w:rtl w:val="0"/>
              </w:rPr>
            </w:r>
          </w:p>
        </w:tc>
      </w:tr>
      <w:tr>
        <w:trPr>
          <w:cantSplit w:val="0"/>
          <w:tblHeader w:val="0"/>
        </w:trPr>
        <w:tc>
          <w:tcPr/>
          <w:p w:rsidR="00000000" w:rsidDel="00000000" w:rsidP="00000000" w:rsidRDefault="00000000" w:rsidRPr="00000000" w14:paraId="000002A7">
            <w:pPr>
              <w:jc w:val="left"/>
              <w:rPr/>
            </w:pPr>
            <w:r w:rsidDel="00000000" w:rsidR="00000000" w:rsidRPr="00000000">
              <w:rPr>
                <w:rtl w:val="0"/>
              </w:rPr>
              <w:t xml:space="preserve">not much</w:t>
            </w:r>
          </w:p>
        </w:tc>
        <w:tc>
          <w:tcPr/>
          <w:p w:rsidR="00000000" w:rsidDel="00000000" w:rsidP="00000000" w:rsidRDefault="00000000" w:rsidRPr="00000000" w14:paraId="000002A8">
            <w:pPr>
              <w:jc w:val="left"/>
              <w:rPr/>
            </w:pPr>
            <w:r w:rsidDel="00000000" w:rsidR="00000000" w:rsidRPr="00000000">
              <w:rPr>
                <w:i w:val="1"/>
                <w:rtl w:val="0"/>
              </w:rPr>
              <w:t xml:space="preserve">no mucho</w:t>
            </w:r>
            <w:r w:rsidDel="00000000" w:rsidR="00000000" w:rsidRPr="00000000">
              <w:rPr>
                <w:rtl w:val="0"/>
              </w:rPr>
            </w:r>
          </w:p>
        </w:tc>
      </w:tr>
      <w:tr>
        <w:trPr>
          <w:cantSplit w:val="0"/>
          <w:tblHeader w:val="0"/>
        </w:trPr>
        <w:tc>
          <w:tcPr/>
          <w:p w:rsidR="00000000" w:rsidDel="00000000" w:rsidP="00000000" w:rsidRDefault="00000000" w:rsidRPr="00000000" w14:paraId="000002A9">
            <w:pPr>
              <w:jc w:val="left"/>
              <w:rPr/>
            </w:pPr>
            <w:r w:rsidDel="00000000" w:rsidR="00000000" w:rsidRPr="00000000">
              <w:rPr>
                <w:rtl w:val="0"/>
              </w:rPr>
              <w:t xml:space="preserve">little</w:t>
            </w:r>
          </w:p>
        </w:tc>
        <w:tc>
          <w:tcPr/>
          <w:p w:rsidR="00000000" w:rsidDel="00000000" w:rsidP="00000000" w:rsidRDefault="00000000" w:rsidRPr="00000000" w14:paraId="000002AA">
            <w:pPr>
              <w:jc w:val="left"/>
              <w:rPr/>
            </w:pPr>
            <w:r w:rsidDel="00000000" w:rsidR="00000000" w:rsidRPr="00000000">
              <w:rPr>
                <w:i w:val="1"/>
                <w:rtl w:val="0"/>
              </w:rPr>
              <w:t xml:space="preserve">poco</w:t>
            </w:r>
            <w:r w:rsidDel="00000000" w:rsidR="00000000" w:rsidRPr="00000000">
              <w:rPr>
                <w:rtl w:val="0"/>
              </w:rPr>
            </w:r>
          </w:p>
        </w:tc>
      </w:tr>
      <w:tr>
        <w:trPr>
          <w:cantSplit w:val="0"/>
          <w:tblHeader w:val="0"/>
        </w:trPr>
        <w:tc>
          <w:tcPr/>
          <w:p w:rsidR="00000000" w:rsidDel="00000000" w:rsidP="00000000" w:rsidRDefault="00000000" w:rsidRPr="00000000" w14:paraId="000002AB">
            <w:pPr>
              <w:jc w:val="left"/>
              <w:rPr/>
            </w:pPr>
            <w:r w:rsidDel="00000000" w:rsidR="00000000" w:rsidRPr="00000000">
              <w:rPr>
                <w:rtl w:val="0"/>
              </w:rPr>
              <w:t xml:space="preserve">a little bit</w:t>
            </w:r>
          </w:p>
        </w:tc>
        <w:tc>
          <w:tcPr/>
          <w:p w:rsidR="00000000" w:rsidDel="00000000" w:rsidP="00000000" w:rsidRDefault="00000000" w:rsidRPr="00000000" w14:paraId="000002AC">
            <w:pPr>
              <w:jc w:val="left"/>
              <w:rPr/>
            </w:pPr>
            <w:r w:rsidDel="00000000" w:rsidR="00000000" w:rsidRPr="00000000">
              <w:rPr>
                <w:i w:val="1"/>
                <w:rtl w:val="0"/>
              </w:rPr>
              <w:t xml:space="preserve">un poco</w:t>
            </w:r>
            <w:r w:rsidDel="00000000" w:rsidR="00000000" w:rsidRPr="00000000">
              <w:rPr>
                <w:rtl w:val="0"/>
              </w:rPr>
            </w:r>
          </w:p>
        </w:tc>
      </w:tr>
      <w:tr>
        <w:trPr>
          <w:cantSplit w:val="0"/>
          <w:tblHeader w:val="0"/>
        </w:trPr>
        <w:tc>
          <w:tcPr/>
          <w:p w:rsidR="00000000" w:rsidDel="00000000" w:rsidP="00000000" w:rsidRDefault="00000000" w:rsidRPr="00000000" w14:paraId="000002AD">
            <w:pPr>
              <w:jc w:val="left"/>
              <w:rPr/>
            </w:pPr>
            <w:r w:rsidDel="00000000" w:rsidR="00000000" w:rsidRPr="00000000">
              <w:rPr>
                <w:rtl w:val="0"/>
              </w:rPr>
              <w:t xml:space="preserve">enough</w:t>
            </w:r>
          </w:p>
        </w:tc>
        <w:tc>
          <w:tcPr/>
          <w:p w:rsidR="00000000" w:rsidDel="00000000" w:rsidP="00000000" w:rsidRDefault="00000000" w:rsidRPr="00000000" w14:paraId="000002AE">
            <w:pPr>
              <w:jc w:val="left"/>
              <w:rPr/>
            </w:pPr>
            <w:r w:rsidDel="00000000" w:rsidR="00000000" w:rsidRPr="00000000">
              <w:rPr>
                <w:i w:val="1"/>
                <w:rtl w:val="0"/>
              </w:rPr>
              <w:t xml:space="preserve">suficiente</w:t>
            </w:r>
            <w:r w:rsidDel="00000000" w:rsidR="00000000" w:rsidRPr="00000000">
              <w:rPr>
                <w:rtl w:val="0"/>
              </w:rPr>
            </w:r>
          </w:p>
        </w:tc>
      </w:tr>
      <w:tr>
        <w:trPr>
          <w:cantSplit w:val="0"/>
          <w:tblHeader w:val="0"/>
        </w:trPr>
        <w:tc>
          <w:tcPr/>
          <w:p w:rsidR="00000000" w:rsidDel="00000000" w:rsidP="00000000" w:rsidRDefault="00000000" w:rsidRPr="00000000" w14:paraId="000002AF">
            <w:pPr>
              <w:jc w:val="left"/>
              <w:rPr/>
            </w:pPr>
            <w:r w:rsidDel="00000000" w:rsidR="00000000" w:rsidRPr="00000000">
              <w:rPr>
                <w:rtl w:val="0"/>
              </w:rPr>
              <w:t xml:space="preserve">several</w:t>
            </w:r>
          </w:p>
        </w:tc>
        <w:tc>
          <w:tcPr/>
          <w:p w:rsidR="00000000" w:rsidDel="00000000" w:rsidP="00000000" w:rsidRDefault="00000000" w:rsidRPr="00000000" w14:paraId="000002B0">
            <w:pPr>
              <w:jc w:val="left"/>
              <w:rPr/>
            </w:pPr>
            <w:r w:rsidDel="00000000" w:rsidR="00000000" w:rsidRPr="00000000">
              <w:rPr>
                <w:i w:val="1"/>
                <w:rtl w:val="0"/>
              </w:rPr>
              <w:t xml:space="preserve">varios</w:t>
            </w:r>
            <w:r w:rsidDel="00000000" w:rsidR="00000000" w:rsidRPr="00000000">
              <w:rPr>
                <w:rtl w:val="0"/>
              </w:rPr>
            </w:r>
          </w:p>
        </w:tc>
      </w:tr>
    </w:tbl>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tbl>
      <w:tblPr>
        <w:tblStyle w:val="Table32"/>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2B4">
            <w:pPr>
              <w:pStyle w:val="Heading1"/>
              <w:ind w:left="360" w:firstLine="673"/>
              <w:rPr>
                <w:b w:val="1"/>
              </w:rPr>
            </w:pPr>
            <w:bookmarkStart w:colFirst="0" w:colLast="0" w:name="_heading=h.qsh70q" w:id="25"/>
            <w:bookmarkEnd w:id="25"/>
            <w:r w:rsidDel="00000000" w:rsidR="00000000" w:rsidRPr="00000000">
              <w:rPr>
                <w:b w:val="1"/>
                <w:rtl w:val="0"/>
              </w:rPr>
              <w:t xml:space="preserve">13. Hours and Schedules</w:t>
            </w:r>
          </w:p>
          <w:p w:rsidR="00000000" w:rsidDel="00000000" w:rsidP="00000000" w:rsidRDefault="00000000" w:rsidRPr="00000000" w14:paraId="000002B5">
            <w:pPr>
              <w:rPr>
                <w:b w:val="0"/>
              </w:rPr>
            </w:pPr>
            <w:r w:rsidDel="00000000" w:rsidR="00000000" w:rsidRPr="00000000">
              <w:rPr>
                <w:b w:val="0"/>
                <w:rtl w:val="0"/>
              </w:rPr>
              <w:t xml:space="preserve">Expressing the hours in English is essential. Knowing how to say the time is not only useful to answer the possible question “What time is it?” made by a guest, but it will also help you inform about schedules of events, attractions, services, and transportation (trains, planes, buses).</w:t>
            </w:r>
          </w:p>
        </w:tc>
        <w:tc>
          <w:tcPr/>
          <w:p w:rsidR="00000000" w:rsidDel="00000000" w:rsidP="00000000" w:rsidRDefault="00000000" w:rsidRPr="00000000" w14:paraId="000002B6">
            <w:pPr>
              <w:rPr>
                <w:i w:val="1"/>
              </w:rPr>
            </w:pPr>
            <w:r w:rsidDel="00000000" w:rsidR="00000000" w:rsidRPr="00000000">
              <w:rPr>
                <w:i w:val="1"/>
                <w:rtl w:val="0"/>
              </w:rPr>
              <w:t xml:space="preserve">13. Horas y horarios</w:t>
            </w:r>
          </w:p>
          <w:p w:rsidR="00000000" w:rsidDel="00000000" w:rsidP="00000000" w:rsidRDefault="00000000" w:rsidRPr="00000000" w14:paraId="000002B7">
            <w:pPr>
              <w:rPr>
                <w:b w:val="0"/>
                <w:i w:val="1"/>
              </w:rPr>
            </w:pPr>
            <w:r w:rsidDel="00000000" w:rsidR="00000000" w:rsidRPr="00000000">
              <w:rPr>
                <w:b w:val="0"/>
                <w:i w:val="1"/>
                <w:rtl w:val="0"/>
              </w:rPr>
              <w:t xml:space="preserve">Expresar las horas en inglés es fundamental. Saber cómo decir la hora no es solo útil para responder a la eventual pregunta “¿Qué hora es?” hecha por un huésped, sino que además le ayudará a informar acerca de horarios de eventos, atracciones, servicios y medios de transporte (trenes, aviones, buses).</w:t>
            </w:r>
          </w:p>
        </w:tc>
      </w:tr>
    </w:tbl>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tbl>
      <w:tblPr>
        <w:tblStyle w:val="Table33"/>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2BB">
            <w:pPr>
              <w:pStyle w:val="Heading1"/>
              <w:ind w:left="360" w:firstLine="673"/>
              <w:rPr>
                <w:b w:val="1"/>
              </w:rPr>
            </w:pPr>
            <w:bookmarkStart w:colFirst="0" w:colLast="0" w:name="_heading=h.3as4poj" w:id="26"/>
            <w:bookmarkEnd w:id="26"/>
            <w:r w:rsidDel="00000000" w:rsidR="00000000" w:rsidRPr="00000000">
              <w:rPr>
                <w:b w:val="1"/>
                <w:rtl w:val="0"/>
              </w:rPr>
              <w:t xml:space="preserve">14. Descriptive adjectives (places)</w:t>
            </w:r>
          </w:p>
          <w:p w:rsidR="00000000" w:rsidDel="00000000" w:rsidP="00000000" w:rsidRDefault="00000000" w:rsidRPr="00000000" w14:paraId="000002BC">
            <w:pPr>
              <w:rPr>
                <w:b w:val="0"/>
              </w:rPr>
            </w:pPr>
            <w:r w:rsidDel="00000000" w:rsidR="00000000" w:rsidRPr="00000000">
              <w:rPr>
                <w:b w:val="0"/>
                <w:rtl w:val="0"/>
              </w:rPr>
              <w:t xml:space="preserve">With absolute certainty, within the job at the front desk, you will have to describe a place in the city, guide the guests through streets, neighborhoods, monuments, emblematic buildings, and locate them in the destination. Below you will find some expressions and qualifiers that will help you with your work.</w:t>
            </w:r>
          </w:p>
        </w:tc>
        <w:tc>
          <w:tcPr/>
          <w:p w:rsidR="00000000" w:rsidDel="00000000" w:rsidP="00000000" w:rsidRDefault="00000000" w:rsidRPr="00000000" w14:paraId="000002BD">
            <w:pPr>
              <w:rPr>
                <w:i w:val="1"/>
              </w:rPr>
            </w:pPr>
            <w:r w:rsidDel="00000000" w:rsidR="00000000" w:rsidRPr="00000000">
              <w:rPr>
                <w:i w:val="1"/>
                <w:rtl w:val="0"/>
              </w:rPr>
              <w:t xml:space="preserve">14. Adjetivos descriptivos (lugares)</w:t>
            </w:r>
          </w:p>
          <w:p w:rsidR="00000000" w:rsidDel="00000000" w:rsidP="00000000" w:rsidRDefault="00000000" w:rsidRPr="00000000" w14:paraId="000002BE">
            <w:pPr>
              <w:rPr>
                <w:b w:val="0"/>
                <w:i w:val="1"/>
              </w:rPr>
            </w:pPr>
            <w:r w:rsidDel="00000000" w:rsidR="00000000" w:rsidRPr="00000000">
              <w:rPr>
                <w:b w:val="0"/>
                <w:i w:val="1"/>
                <w:rtl w:val="0"/>
              </w:rPr>
              <w:t xml:space="preserve">Con absoluta seguridad, dentro del trabajo en la recepción, usted tendrá que describir un lugar de la ciudad, guiar a los huéspedes por calles, barrios, monumentos, edificios emblemáticos, y ubicarlos en el destino. A continuación, encontrará algunas expresiones y calificativos que le ayudarán con su trabajo.</w:t>
            </w:r>
          </w:p>
        </w:tc>
      </w:tr>
    </w:tbl>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tbl>
      <w:tblPr>
        <w:tblStyle w:val="Table34"/>
        <w:tblW w:w="6516.0" w:type="dxa"/>
        <w:jc w:val="center"/>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A0"/>
      </w:tblPr>
      <w:tblGrid>
        <w:gridCol w:w="3266"/>
        <w:gridCol w:w="3250"/>
        <w:tblGridChange w:id="0">
          <w:tblGrid>
            <w:gridCol w:w="3266"/>
            <w:gridCol w:w="3250"/>
          </w:tblGrid>
        </w:tblGridChange>
      </w:tblGrid>
      <w:tr>
        <w:trPr>
          <w:cantSplit w:val="0"/>
          <w:tblHeader w:val="0"/>
        </w:trPr>
        <w:tc>
          <w:tcPr/>
          <w:p w:rsidR="00000000" w:rsidDel="00000000" w:rsidP="00000000" w:rsidRDefault="00000000" w:rsidRPr="00000000" w14:paraId="000002C2">
            <w:pPr>
              <w:jc w:val="center"/>
              <w:rPr>
                <w:b w:val="0"/>
              </w:rPr>
            </w:pPr>
            <w:r w:rsidDel="00000000" w:rsidR="00000000" w:rsidRPr="00000000">
              <w:rPr>
                <w:b w:val="0"/>
                <w:rtl w:val="0"/>
              </w:rPr>
              <w:t xml:space="preserve">Adjective</w:t>
            </w:r>
          </w:p>
        </w:tc>
        <w:tc>
          <w:tcPr/>
          <w:p w:rsidR="00000000" w:rsidDel="00000000" w:rsidP="00000000" w:rsidRDefault="00000000" w:rsidRPr="00000000" w14:paraId="000002C3">
            <w:pPr>
              <w:jc w:val="center"/>
              <w:rPr>
                <w:b w:val="0"/>
                <w:i w:val="1"/>
              </w:rPr>
            </w:pPr>
            <w:r w:rsidDel="00000000" w:rsidR="00000000" w:rsidRPr="00000000">
              <w:rPr>
                <w:b w:val="0"/>
                <w:i w:val="1"/>
                <w:rtl w:val="0"/>
              </w:rPr>
              <w:t xml:space="preserve">Adjetivo</w:t>
            </w:r>
          </w:p>
        </w:tc>
      </w:tr>
      <w:tr>
        <w:trPr>
          <w:cantSplit w:val="0"/>
          <w:trHeight w:val="150" w:hRule="atLeast"/>
          <w:tblHeader w:val="0"/>
        </w:trPr>
        <w:tc>
          <w:tcPr/>
          <w:p w:rsidR="00000000" w:rsidDel="00000000" w:rsidP="00000000" w:rsidRDefault="00000000" w:rsidRPr="00000000" w14:paraId="000002C4">
            <w:pPr>
              <w:rPr/>
            </w:pPr>
            <w:r w:rsidDel="00000000" w:rsidR="00000000" w:rsidRPr="00000000">
              <w:rPr>
                <w:rtl w:val="0"/>
              </w:rPr>
              <w:t xml:space="preserve">amazing</w:t>
            </w:r>
          </w:p>
        </w:tc>
        <w:tc>
          <w:tcPr/>
          <w:p w:rsidR="00000000" w:rsidDel="00000000" w:rsidP="00000000" w:rsidRDefault="00000000" w:rsidRPr="00000000" w14:paraId="000002C5">
            <w:pPr>
              <w:rPr>
                <w:i w:val="1"/>
              </w:rPr>
            </w:pPr>
            <w:r w:rsidDel="00000000" w:rsidR="00000000" w:rsidRPr="00000000">
              <w:rPr>
                <w:i w:val="1"/>
                <w:rtl w:val="0"/>
              </w:rPr>
              <w:t xml:space="preserve">asombroso</w:t>
            </w:r>
          </w:p>
        </w:tc>
      </w:tr>
      <w:tr>
        <w:trPr>
          <w:cantSplit w:val="0"/>
          <w:tblHeader w:val="0"/>
        </w:trPr>
        <w:tc>
          <w:tcPr/>
          <w:p w:rsidR="00000000" w:rsidDel="00000000" w:rsidP="00000000" w:rsidRDefault="00000000" w:rsidRPr="00000000" w14:paraId="000002C6">
            <w:pPr>
              <w:rPr/>
            </w:pPr>
            <w:r w:rsidDel="00000000" w:rsidR="00000000" w:rsidRPr="00000000">
              <w:rPr>
                <w:rtl w:val="0"/>
              </w:rPr>
              <w:t xml:space="preserve">ancient</w:t>
            </w:r>
          </w:p>
        </w:tc>
        <w:tc>
          <w:tcPr/>
          <w:p w:rsidR="00000000" w:rsidDel="00000000" w:rsidP="00000000" w:rsidRDefault="00000000" w:rsidRPr="00000000" w14:paraId="000002C7">
            <w:pPr>
              <w:rPr>
                <w:i w:val="1"/>
              </w:rPr>
            </w:pPr>
            <w:r w:rsidDel="00000000" w:rsidR="00000000" w:rsidRPr="00000000">
              <w:rPr>
                <w:i w:val="1"/>
                <w:rtl w:val="0"/>
              </w:rPr>
              <w:t xml:space="preserve">antiguo</w:t>
            </w:r>
          </w:p>
        </w:tc>
      </w:tr>
      <w:tr>
        <w:trPr>
          <w:cantSplit w:val="0"/>
          <w:tblHeader w:val="0"/>
        </w:trPr>
        <w:tc>
          <w:tcPr/>
          <w:p w:rsidR="00000000" w:rsidDel="00000000" w:rsidP="00000000" w:rsidRDefault="00000000" w:rsidRPr="00000000" w14:paraId="000002C8">
            <w:pPr>
              <w:rPr/>
            </w:pPr>
            <w:r w:rsidDel="00000000" w:rsidR="00000000" w:rsidRPr="00000000">
              <w:rPr>
                <w:rtl w:val="0"/>
              </w:rPr>
              <w:t xml:space="preserve">beautiful</w:t>
            </w:r>
          </w:p>
        </w:tc>
        <w:tc>
          <w:tcPr/>
          <w:p w:rsidR="00000000" w:rsidDel="00000000" w:rsidP="00000000" w:rsidRDefault="00000000" w:rsidRPr="00000000" w14:paraId="000002C9">
            <w:pPr>
              <w:rPr>
                <w:i w:val="1"/>
              </w:rPr>
            </w:pPr>
            <w:r w:rsidDel="00000000" w:rsidR="00000000" w:rsidRPr="00000000">
              <w:rPr>
                <w:i w:val="1"/>
                <w:rtl w:val="0"/>
              </w:rPr>
              <w:t xml:space="preserve">hermoso</w:t>
            </w:r>
          </w:p>
        </w:tc>
      </w:tr>
      <w:tr>
        <w:trPr>
          <w:cantSplit w:val="0"/>
          <w:tblHeader w:val="0"/>
        </w:trPr>
        <w:tc>
          <w:tcPr/>
          <w:p w:rsidR="00000000" w:rsidDel="00000000" w:rsidP="00000000" w:rsidRDefault="00000000" w:rsidRPr="00000000" w14:paraId="000002CA">
            <w:pPr>
              <w:rPr/>
            </w:pPr>
            <w:r w:rsidDel="00000000" w:rsidR="00000000" w:rsidRPr="00000000">
              <w:rPr>
                <w:rtl w:val="0"/>
              </w:rPr>
              <w:t xml:space="preserve">big</w:t>
            </w:r>
          </w:p>
        </w:tc>
        <w:tc>
          <w:tcPr/>
          <w:p w:rsidR="00000000" w:rsidDel="00000000" w:rsidP="00000000" w:rsidRDefault="00000000" w:rsidRPr="00000000" w14:paraId="000002CB">
            <w:pPr>
              <w:rPr>
                <w:i w:val="1"/>
              </w:rPr>
            </w:pPr>
            <w:r w:rsidDel="00000000" w:rsidR="00000000" w:rsidRPr="00000000">
              <w:rPr>
                <w:i w:val="1"/>
                <w:rtl w:val="0"/>
              </w:rPr>
              <w:t xml:space="preserve">grande</w:t>
            </w:r>
          </w:p>
        </w:tc>
      </w:tr>
      <w:tr>
        <w:trPr>
          <w:cantSplit w:val="0"/>
          <w:tblHeader w:val="0"/>
        </w:trPr>
        <w:tc>
          <w:tcPr/>
          <w:p w:rsidR="00000000" w:rsidDel="00000000" w:rsidP="00000000" w:rsidRDefault="00000000" w:rsidRPr="00000000" w14:paraId="000002CC">
            <w:pPr>
              <w:rPr/>
            </w:pPr>
            <w:r w:rsidDel="00000000" w:rsidR="00000000" w:rsidRPr="00000000">
              <w:rPr>
                <w:rtl w:val="0"/>
              </w:rPr>
              <w:t xml:space="preserve">boring</w:t>
            </w:r>
          </w:p>
        </w:tc>
        <w:tc>
          <w:tcPr/>
          <w:p w:rsidR="00000000" w:rsidDel="00000000" w:rsidP="00000000" w:rsidRDefault="00000000" w:rsidRPr="00000000" w14:paraId="000002CD">
            <w:pPr>
              <w:rPr>
                <w:i w:val="1"/>
              </w:rPr>
            </w:pPr>
            <w:r w:rsidDel="00000000" w:rsidR="00000000" w:rsidRPr="00000000">
              <w:rPr>
                <w:i w:val="1"/>
                <w:rtl w:val="0"/>
              </w:rPr>
              <w:t xml:space="preserve">aburrido</w:t>
            </w:r>
          </w:p>
        </w:tc>
      </w:tr>
      <w:tr>
        <w:trPr>
          <w:cantSplit w:val="0"/>
          <w:tblHeader w:val="0"/>
        </w:trPr>
        <w:tc>
          <w:tcPr/>
          <w:p w:rsidR="00000000" w:rsidDel="00000000" w:rsidP="00000000" w:rsidRDefault="00000000" w:rsidRPr="00000000" w14:paraId="000002CE">
            <w:pPr>
              <w:rPr/>
            </w:pPr>
            <w:r w:rsidDel="00000000" w:rsidR="00000000" w:rsidRPr="00000000">
              <w:rPr>
                <w:rtl w:val="0"/>
              </w:rPr>
              <w:t xml:space="preserve">breathtaking</w:t>
            </w:r>
          </w:p>
        </w:tc>
        <w:tc>
          <w:tcPr/>
          <w:p w:rsidR="00000000" w:rsidDel="00000000" w:rsidP="00000000" w:rsidRDefault="00000000" w:rsidRPr="00000000" w14:paraId="000002CF">
            <w:pPr>
              <w:rPr>
                <w:i w:val="1"/>
              </w:rPr>
            </w:pPr>
            <w:r w:rsidDel="00000000" w:rsidR="00000000" w:rsidRPr="00000000">
              <w:rPr>
                <w:i w:val="1"/>
                <w:rtl w:val="0"/>
              </w:rPr>
              <w:t xml:space="preserve">impresionante</w:t>
            </w:r>
          </w:p>
        </w:tc>
      </w:tr>
      <w:tr>
        <w:trPr>
          <w:cantSplit w:val="0"/>
          <w:tblHeader w:val="0"/>
        </w:trPr>
        <w:tc>
          <w:tcPr/>
          <w:p w:rsidR="00000000" w:rsidDel="00000000" w:rsidP="00000000" w:rsidRDefault="00000000" w:rsidRPr="00000000" w14:paraId="000002D0">
            <w:pPr>
              <w:rPr/>
            </w:pPr>
            <w:r w:rsidDel="00000000" w:rsidR="00000000" w:rsidRPr="00000000">
              <w:rPr>
                <w:rtl w:val="0"/>
              </w:rPr>
              <w:t xml:space="preserve">bustling</w:t>
            </w:r>
          </w:p>
        </w:tc>
        <w:tc>
          <w:tcPr/>
          <w:p w:rsidR="00000000" w:rsidDel="00000000" w:rsidP="00000000" w:rsidRDefault="00000000" w:rsidRPr="00000000" w14:paraId="000002D1">
            <w:pPr>
              <w:rPr>
                <w:i w:val="1"/>
              </w:rPr>
            </w:pPr>
            <w:r w:rsidDel="00000000" w:rsidR="00000000" w:rsidRPr="00000000">
              <w:rPr>
                <w:i w:val="1"/>
                <w:rtl w:val="0"/>
              </w:rPr>
              <w:t xml:space="preserve">bullicioso</w:t>
            </w:r>
          </w:p>
        </w:tc>
      </w:tr>
      <w:tr>
        <w:trPr>
          <w:cantSplit w:val="0"/>
          <w:tblHeader w:val="0"/>
        </w:trPr>
        <w:tc>
          <w:tcPr/>
          <w:p w:rsidR="00000000" w:rsidDel="00000000" w:rsidP="00000000" w:rsidRDefault="00000000" w:rsidRPr="00000000" w14:paraId="000002D2">
            <w:pPr>
              <w:rPr/>
            </w:pPr>
            <w:r w:rsidDel="00000000" w:rsidR="00000000" w:rsidRPr="00000000">
              <w:rPr>
                <w:rtl w:val="0"/>
              </w:rPr>
              <w:t xml:space="preserve">busy</w:t>
            </w:r>
          </w:p>
        </w:tc>
        <w:tc>
          <w:tcPr/>
          <w:p w:rsidR="00000000" w:rsidDel="00000000" w:rsidP="00000000" w:rsidRDefault="00000000" w:rsidRPr="00000000" w14:paraId="000002D3">
            <w:pPr>
              <w:rPr>
                <w:i w:val="1"/>
              </w:rPr>
            </w:pPr>
            <w:r w:rsidDel="00000000" w:rsidR="00000000" w:rsidRPr="00000000">
              <w:rPr>
                <w:i w:val="1"/>
                <w:rtl w:val="0"/>
              </w:rPr>
              <w:t xml:space="preserve">ocupado</w:t>
            </w:r>
          </w:p>
        </w:tc>
      </w:tr>
      <w:tr>
        <w:trPr>
          <w:cantSplit w:val="0"/>
          <w:tblHeader w:val="0"/>
        </w:trPr>
        <w:tc>
          <w:tcPr/>
          <w:p w:rsidR="00000000" w:rsidDel="00000000" w:rsidP="00000000" w:rsidRDefault="00000000" w:rsidRPr="00000000" w14:paraId="000002D4">
            <w:pPr>
              <w:rPr/>
            </w:pPr>
            <w:r w:rsidDel="00000000" w:rsidR="00000000" w:rsidRPr="00000000">
              <w:rPr>
                <w:rtl w:val="0"/>
              </w:rPr>
              <w:t xml:space="preserve">calm</w:t>
            </w:r>
          </w:p>
        </w:tc>
        <w:tc>
          <w:tcPr/>
          <w:p w:rsidR="00000000" w:rsidDel="00000000" w:rsidP="00000000" w:rsidRDefault="00000000" w:rsidRPr="00000000" w14:paraId="000002D5">
            <w:pPr>
              <w:rPr>
                <w:i w:val="1"/>
              </w:rPr>
            </w:pPr>
            <w:r w:rsidDel="00000000" w:rsidR="00000000" w:rsidRPr="00000000">
              <w:rPr>
                <w:i w:val="1"/>
                <w:rtl w:val="0"/>
              </w:rPr>
              <w:t xml:space="preserve">calmado</w:t>
            </w:r>
          </w:p>
        </w:tc>
      </w:tr>
      <w:tr>
        <w:trPr>
          <w:cantSplit w:val="0"/>
          <w:tblHeader w:val="0"/>
        </w:trPr>
        <w:tc>
          <w:tcPr/>
          <w:p w:rsidR="00000000" w:rsidDel="00000000" w:rsidP="00000000" w:rsidRDefault="00000000" w:rsidRPr="00000000" w14:paraId="000002D6">
            <w:pPr>
              <w:rPr/>
            </w:pPr>
            <w:r w:rsidDel="00000000" w:rsidR="00000000" w:rsidRPr="00000000">
              <w:rPr>
                <w:rtl w:val="0"/>
              </w:rPr>
              <w:t xml:space="preserve">cheap</w:t>
            </w:r>
          </w:p>
        </w:tc>
        <w:tc>
          <w:tcPr/>
          <w:p w:rsidR="00000000" w:rsidDel="00000000" w:rsidP="00000000" w:rsidRDefault="00000000" w:rsidRPr="00000000" w14:paraId="000002D7">
            <w:pPr>
              <w:rPr>
                <w:i w:val="1"/>
              </w:rPr>
            </w:pPr>
            <w:r w:rsidDel="00000000" w:rsidR="00000000" w:rsidRPr="00000000">
              <w:rPr>
                <w:i w:val="1"/>
                <w:rtl w:val="0"/>
              </w:rPr>
              <w:t xml:space="preserve">barato</w:t>
            </w:r>
          </w:p>
        </w:tc>
      </w:tr>
      <w:tr>
        <w:trPr>
          <w:cantSplit w:val="0"/>
          <w:tblHeader w:val="0"/>
        </w:trPr>
        <w:tc>
          <w:tcPr/>
          <w:p w:rsidR="00000000" w:rsidDel="00000000" w:rsidP="00000000" w:rsidRDefault="00000000" w:rsidRPr="00000000" w14:paraId="000002D8">
            <w:pPr>
              <w:rPr/>
            </w:pPr>
            <w:r w:rsidDel="00000000" w:rsidR="00000000" w:rsidRPr="00000000">
              <w:rPr>
                <w:rtl w:val="0"/>
              </w:rPr>
              <w:t xml:space="preserve">crowded</w:t>
            </w:r>
          </w:p>
        </w:tc>
        <w:tc>
          <w:tcPr/>
          <w:p w:rsidR="00000000" w:rsidDel="00000000" w:rsidP="00000000" w:rsidRDefault="00000000" w:rsidRPr="00000000" w14:paraId="000002D9">
            <w:pPr>
              <w:rPr>
                <w:i w:val="1"/>
              </w:rPr>
            </w:pPr>
            <w:r w:rsidDel="00000000" w:rsidR="00000000" w:rsidRPr="00000000">
              <w:rPr>
                <w:i w:val="1"/>
                <w:rtl w:val="0"/>
              </w:rPr>
              <w:t xml:space="preserve">concurrido</w:t>
            </w:r>
          </w:p>
        </w:tc>
      </w:tr>
      <w:tr>
        <w:trPr>
          <w:cantSplit w:val="0"/>
          <w:tblHeader w:val="0"/>
        </w:trPr>
        <w:tc>
          <w:tcPr/>
          <w:p w:rsidR="00000000" w:rsidDel="00000000" w:rsidP="00000000" w:rsidRDefault="00000000" w:rsidRPr="00000000" w14:paraId="000002DA">
            <w:pPr>
              <w:rPr/>
            </w:pPr>
            <w:r w:rsidDel="00000000" w:rsidR="00000000" w:rsidRPr="00000000">
              <w:rPr>
                <w:rtl w:val="0"/>
              </w:rPr>
              <w:t xml:space="preserve">exciting</w:t>
            </w:r>
          </w:p>
        </w:tc>
        <w:tc>
          <w:tcPr/>
          <w:p w:rsidR="00000000" w:rsidDel="00000000" w:rsidP="00000000" w:rsidRDefault="00000000" w:rsidRPr="00000000" w14:paraId="000002DB">
            <w:pPr>
              <w:rPr>
                <w:i w:val="1"/>
              </w:rPr>
            </w:pPr>
            <w:r w:rsidDel="00000000" w:rsidR="00000000" w:rsidRPr="00000000">
              <w:rPr>
                <w:i w:val="1"/>
                <w:rtl w:val="0"/>
              </w:rPr>
              <w:t xml:space="preserve">emocionante</w:t>
            </w:r>
          </w:p>
        </w:tc>
      </w:tr>
      <w:tr>
        <w:trPr>
          <w:cantSplit w:val="0"/>
          <w:tblHeader w:val="0"/>
        </w:trPr>
        <w:tc>
          <w:tcPr/>
          <w:p w:rsidR="00000000" w:rsidDel="00000000" w:rsidP="00000000" w:rsidRDefault="00000000" w:rsidRPr="00000000" w14:paraId="000002DC">
            <w:pPr>
              <w:rPr/>
            </w:pPr>
            <w:r w:rsidDel="00000000" w:rsidR="00000000" w:rsidRPr="00000000">
              <w:rPr>
                <w:rtl w:val="0"/>
              </w:rPr>
              <w:t xml:space="preserve">expensive</w:t>
            </w:r>
          </w:p>
        </w:tc>
        <w:tc>
          <w:tcPr/>
          <w:p w:rsidR="00000000" w:rsidDel="00000000" w:rsidP="00000000" w:rsidRDefault="00000000" w:rsidRPr="00000000" w14:paraId="000002DD">
            <w:pPr>
              <w:rPr>
                <w:i w:val="1"/>
              </w:rPr>
            </w:pPr>
            <w:r w:rsidDel="00000000" w:rsidR="00000000" w:rsidRPr="00000000">
              <w:rPr>
                <w:i w:val="1"/>
                <w:rtl w:val="0"/>
              </w:rPr>
              <w:t xml:space="preserve">caro</w:t>
            </w:r>
          </w:p>
        </w:tc>
      </w:tr>
      <w:tr>
        <w:trPr>
          <w:cantSplit w:val="0"/>
          <w:tblHeader w:val="0"/>
        </w:trPr>
        <w:tc>
          <w:tcPr/>
          <w:p w:rsidR="00000000" w:rsidDel="00000000" w:rsidP="00000000" w:rsidRDefault="00000000" w:rsidRPr="00000000" w14:paraId="000002DE">
            <w:pPr>
              <w:rPr/>
            </w:pPr>
            <w:r w:rsidDel="00000000" w:rsidR="00000000" w:rsidRPr="00000000">
              <w:rPr>
                <w:rtl w:val="0"/>
              </w:rPr>
              <w:t xml:space="preserve">huge</w:t>
            </w:r>
          </w:p>
        </w:tc>
        <w:tc>
          <w:tcPr/>
          <w:p w:rsidR="00000000" w:rsidDel="00000000" w:rsidP="00000000" w:rsidRDefault="00000000" w:rsidRPr="00000000" w14:paraId="000002DF">
            <w:pPr>
              <w:rPr>
                <w:i w:val="1"/>
              </w:rPr>
            </w:pPr>
            <w:r w:rsidDel="00000000" w:rsidR="00000000" w:rsidRPr="00000000">
              <w:rPr>
                <w:i w:val="1"/>
                <w:rtl w:val="0"/>
              </w:rPr>
              <w:t xml:space="preserve">enorme</w:t>
            </w:r>
          </w:p>
        </w:tc>
      </w:tr>
      <w:tr>
        <w:trPr>
          <w:cantSplit w:val="0"/>
          <w:tblHeader w:val="0"/>
        </w:trPr>
        <w:tc>
          <w:tcPr/>
          <w:p w:rsidR="00000000" w:rsidDel="00000000" w:rsidP="00000000" w:rsidRDefault="00000000" w:rsidRPr="00000000" w14:paraId="000002E0">
            <w:pPr>
              <w:rPr/>
            </w:pPr>
            <w:r w:rsidDel="00000000" w:rsidR="00000000" w:rsidRPr="00000000">
              <w:rPr>
                <w:rtl w:val="0"/>
              </w:rPr>
              <w:t xml:space="preserve">interesting</w:t>
            </w:r>
          </w:p>
        </w:tc>
        <w:tc>
          <w:tcPr/>
          <w:p w:rsidR="00000000" w:rsidDel="00000000" w:rsidP="00000000" w:rsidRDefault="00000000" w:rsidRPr="00000000" w14:paraId="000002E1">
            <w:pPr>
              <w:rPr>
                <w:i w:val="1"/>
              </w:rPr>
            </w:pPr>
            <w:r w:rsidDel="00000000" w:rsidR="00000000" w:rsidRPr="00000000">
              <w:rPr>
                <w:i w:val="1"/>
                <w:rtl w:val="0"/>
              </w:rPr>
              <w:t xml:space="preserve">interesante</w:t>
            </w:r>
          </w:p>
        </w:tc>
      </w:tr>
      <w:tr>
        <w:trPr>
          <w:cantSplit w:val="0"/>
          <w:tblHeader w:val="0"/>
        </w:trPr>
        <w:tc>
          <w:tcPr/>
          <w:p w:rsidR="00000000" w:rsidDel="00000000" w:rsidP="00000000" w:rsidRDefault="00000000" w:rsidRPr="00000000" w14:paraId="000002E2">
            <w:pPr>
              <w:rPr/>
            </w:pPr>
            <w:r w:rsidDel="00000000" w:rsidR="00000000" w:rsidRPr="00000000">
              <w:rPr>
                <w:rtl w:val="0"/>
              </w:rPr>
              <w:t xml:space="preserve">lively</w:t>
            </w:r>
          </w:p>
        </w:tc>
        <w:tc>
          <w:tcPr/>
          <w:p w:rsidR="00000000" w:rsidDel="00000000" w:rsidP="00000000" w:rsidRDefault="00000000" w:rsidRPr="00000000" w14:paraId="000002E3">
            <w:pPr>
              <w:rPr>
                <w:i w:val="1"/>
              </w:rPr>
            </w:pPr>
            <w:r w:rsidDel="00000000" w:rsidR="00000000" w:rsidRPr="00000000">
              <w:rPr>
                <w:i w:val="1"/>
                <w:rtl w:val="0"/>
              </w:rPr>
              <w:t xml:space="preserve">vivo</w:t>
            </w:r>
          </w:p>
        </w:tc>
      </w:tr>
      <w:tr>
        <w:trPr>
          <w:cantSplit w:val="0"/>
          <w:tblHeader w:val="0"/>
        </w:trPr>
        <w:tc>
          <w:tcPr/>
          <w:p w:rsidR="00000000" w:rsidDel="00000000" w:rsidP="00000000" w:rsidRDefault="00000000" w:rsidRPr="00000000" w14:paraId="000002E4">
            <w:pPr>
              <w:rPr/>
            </w:pPr>
            <w:r w:rsidDel="00000000" w:rsidR="00000000" w:rsidRPr="00000000">
              <w:rPr>
                <w:rtl w:val="0"/>
              </w:rPr>
              <w:t xml:space="preserve">lovely</w:t>
            </w:r>
          </w:p>
        </w:tc>
        <w:tc>
          <w:tcPr/>
          <w:p w:rsidR="00000000" w:rsidDel="00000000" w:rsidP="00000000" w:rsidRDefault="00000000" w:rsidRPr="00000000" w14:paraId="000002E5">
            <w:pPr>
              <w:rPr>
                <w:i w:val="1"/>
              </w:rPr>
            </w:pPr>
            <w:r w:rsidDel="00000000" w:rsidR="00000000" w:rsidRPr="00000000">
              <w:rPr>
                <w:i w:val="1"/>
                <w:rtl w:val="0"/>
              </w:rPr>
              <w:t xml:space="preserve">bonito</w:t>
            </w:r>
          </w:p>
        </w:tc>
      </w:tr>
      <w:tr>
        <w:trPr>
          <w:cantSplit w:val="0"/>
          <w:tblHeader w:val="0"/>
        </w:trPr>
        <w:tc>
          <w:tcPr/>
          <w:p w:rsidR="00000000" w:rsidDel="00000000" w:rsidP="00000000" w:rsidRDefault="00000000" w:rsidRPr="00000000" w14:paraId="000002E6">
            <w:pPr>
              <w:rPr/>
            </w:pPr>
            <w:r w:rsidDel="00000000" w:rsidR="00000000" w:rsidRPr="00000000">
              <w:rPr>
                <w:rtl w:val="0"/>
              </w:rPr>
              <w:t xml:space="preserve">modern</w:t>
            </w:r>
          </w:p>
        </w:tc>
        <w:tc>
          <w:tcPr/>
          <w:p w:rsidR="00000000" w:rsidDel="00000000" w:rsidP="00000000" w:rsidRDefault="00000000" w:rsidRPr="00000000" w14:paraId="000002E7">
            <w:pPr>
              <w:rPr>
                <w:i w:val="1"/>
              </w:rPr>
            </w:pPr>
            <w:r w:rsidDel="00000000" w:rsidR="00000000" w:rsidRPr="00000000">
              <w:rPr>
                <w:i w:val="1"/>
                <w:rtl w:val="0"/>
              </w:rPr>
              <w:t xml:space="preserve">moderno</w:t>
            </w:r>
          </w:p>
        </w:tc>
      </w:tr>
      <w:tr>
        <w:trPr>
          <w:cantSplit w:val="0"/>
          <w:tblHeader w:val="0"/>
        </w:trPr>
        <w:tc>
          <w:tcPr/>
          <w:p w:rsidR="00000000" w:rsidDel="00000000" w:rsidP="00000000" w:rsidRDefault="00000000" w:rsidRPr="00000000" w14:paraId="000002E8">
            <w:pPr>
              <w:rPr/>
            </w:pPr>
            <w:r w:rsidDel="00000000" w:rsidR="00000000" w:rsidRPr="00000000">
              <w:rPr>
                <w:rtl w:val="0"/>
              </w:rPr>
              <w:t xml:space="preserve">polluted</w:t>
            </w:r>
          </w:p>
        </w:tc>
        <w:tc>
          <w:tcPr/>
          <w:p w:rsidR="00000000" w:rsidDel="00000000" w:rsidP="00000000" w:rsidRDefault="00000000" w:rsidRPr="00000000" w14:paraId="000002E9">
            <w:pPr>
              <w:rPr>
                <w:i w:val="1"/>
              </w:rPr>
            </w:pPr>
            <w:r w:rsidDel="00000000" w:rsidR="00000000" w:rsidRPr="00000000">
              <w:rPr>
                <w:i w:val="1"/>
                <w:rtl w:val="0"/>
              </w:rPr>
              <w:t xml:space="preserve">contaminado</w:t>
            </w:r>
          </w:p>
        </w:tc>
      </w:tr>
      <w:tr>
        <w:trPr>
          <w:cantSplit w:val="0"/>
          <w:tblHeader w:val="0"/>
        </w:trPr>
        <w:tc>
          <w:tcPr/>
          <w:p w:rsidR="00000000" w:rsidDel="00000000" w:rsidP="00000000" w:rsidRDefault="00000000" w:rsidRPr="00000000" w14:paraId="000002EA">
            <w:pPr>
              <w:rPr/>
            </w:pPr>
            <w:r w:rsidDel="00000000" w:rsidR="00000000" w:rsidRPr="00000000">
              <w:rPr>
                <w:rtl w:val="0"/>
              </w:rPr>
              <w:t xml:space="preserve">quiet</w:t>
            </w:r>
          </w:p>
        </w:tc>
        <w:tc>
          <w:tcPr/>
          <w:p w:rsidR="00000000" w:rsidDel="00000000" w:rsidP="00000000" w:rsidRDefault="00000000" w:rsidRPr="00000000" w14:paraId="000002EB">
            <w:pPr>
              <w:rPr>
                <w:i w:val="1"/>
              </w:rPr>
            </w:pPr>
            <w:r w:rsidDel="00000000" w:rsidR="00000000" w:rsidRPr="00000000">
              <w:rPr>
                <w:i w:val="1"/>
                <w:rtl w:val="0"/>
              </w:rPr>
              <w:t xml:space="preserve">tranquilo</w:t>
            </w:r>
          </w:p>
        </w:tc>
      </w:tr>
      <w:tr>
        <w:trPr>
          <w:cantSplit w:val="0"/>
          <w:tblHeader w:val="0"/>
        </w:trPr>
        <w:tc>
          <w:tcPr/>
          <w:p w:rsidR="00000000" w:rsidDel="00000000" w:rsidP="00000000" w:rsidRDefault="00000000" w:rsidRPr="00000000" w14:paraId="000002EC">
            <w:pPr>
              <w:rPr/>
            </w:pPr>
            <w:r w:rsidDel="00000000" w:rsidR="00000000" w:rsidRPr="00000000">
              <w:rPr>
                <w:rtl w:val="0"/>
              </w:rPr>
              <w:t xml:space="preserve">small</w:t>
            </w:r>
          </w:p>
        </w:tc>
        <w:tc>
          <w:tcPr/>
          <w:p w:rsidR="00000000" w:rsidDel="00000000" w:rsidP="00000000" w:rsidRDefault="00000000" w:rsidRPr="00000000" w14:paraId="000002ED">
            <w:pPr>
              <w:rPr>
                <w:i w:val="1"/>
              </w:rPr>
            </w:pPr>
            <w:r w:rsidDel="00000000" w:rsidR="00000000" w:rsidRPr="00000000">
              <w:rPr>
                <w:i w:val="1"/>
                <w:rtl w:val="0"/>
              </w:rPr>
              <w:t xml:space="preserve">pequeño</w:t>
            </w:r>
          </w:p>
        </w:tc>
      </w:tr>
      <w:tr>
        <w:trPr>
          <w:cantSplit w:val="0"/>
          <w:tblHeader w:val="0"/>
        </w:trPr>
        <w:tc>
          <w:tcPr/>
          <w:p w:rsidR="00000000" w:rsidDel="00000000" w:rsidP="00000000" w:rsidRDefault="00000000" w:rsidRPr="00000000" w14:paraId="000002EE">
            <w:pPr>
              <w:rPr/>
            </w:pPr>
            <w:r w:rsidDel="00000000" w:rsidR="00000000" w:rsidRPr="00000000">
              <w:rPr>
                <w:rtl w:val="0"/>
              </w:rPr>
              <w:t xml:space="preserve">unpleasant</w:t>
            </w:r>
          </w:p>
        </w:tc>
        <w:tc>
          <w:tcPr/>
          <w:p w:rsidR="00000000" w:rsidDel="00000000" w:rsidP="00000000" w:rsidRDefault="00000000" w:rsidRPr="00000000" w14:paraId="000002EF">
            <w:pPr>
              <w:rPr>
                <w:i w:val="1"/>
              </w:rPr>
            </w:pPr>
            <w:r w:rsidDel="00000000" w:rsidR="00000000" w:rsidRPr="00000000">
              <w:rPr>
                <w:i w:val="1"/>
                <w:rtl w:val="0"/>
              </w:rPr>
              <w:t xml:space="preserve">desagradable</w:t>
            </w:r>
          </w:p>
        </w:tc>
      </w:tr>
      <w:tr>
        <w:trPr>
          <w:cantSplit w:val="0"/>
          <w:tblHeader w:val="0"/>
        </w:trPr>
        <w:tc>
          <w:tcPr/>
          <w:p w:rsidR="00000000" w:rsidDel="00000000" w:rsidP="00000000" w:rsidRDefault="00000000" w:rsidRPr="00000000" w14:paraId="000002F0">
            <w:pPr>
              <w:rPr/>
            </w:pPr>
            <w:r w:rsidDel="00000000" w:rsidR="00000000" w:rsidRPr="00000000">
              <w:rPr>
                <w:rtl w:val="0"/>
              </w:rPr>
              <w:t xml:space="preserve">wonderful</w:t>
            </w:r>
          </w:p>
        </w:tc>
        <w:tc>
          <w:tcPr/>
          <w:p w:rsidR="00000000" w:rsidDel="00000000" w:rsidP="00000000" w:rsidRDefault="00000000" w:rsidRPr="00000000" w14:paraId="000002F1">
            <w:pPr>
              <w:rPr>
                <w:i w:val="1"/>
              </w:rPr>
            </w:pPr>
            <w:r w:rsidDel="00000000" w:rsidR="00000000" w:rsidRPr="00000000">
              <w:rPr>
                <w:i w:val="1"/>
                <w:rtl w:val="0"/>
              </w:rPr>
              <w:t xml:space="preserve">maravilloso</w:t>
            </w:r>
          </w:p>
        </w:tc>
      </w:tr>
    </w:tbl>
    <w:p w:rsidR="00000000" w:rsidDel="00000000" w:rsidP="00000000" w:rsidRDefault="00000000" w:rsidRPr="00000000" w14:paraId="000002F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F6">
      <w:pPr>
        <w:pStyle w:val="Heading1"/>
        <w:ind w:left="360" w:firstLine="673"/>
        <w:rPr/>
      </w:pPr>
      <w:bookmarkStart w:colFirst="0" w:colLast="0" w:name="_heading=h.1pxezwc" w:id="27"/>
      <w:bookmarkEnd w:id="27"/>
      <w:r w:rsidDel="00000000" w:rsidR="00000000" w:rsidRPr="00000000">
        <w:rPr>
          <w:rtl w:val="0"/>
        </w:rPr>
        <w:t xml:space="preserve">      </w:t>
      </w:r>
    </w:p>
    <w:tbl>
      <w:tblPr>
        <w:tblStyle w:val="Table35"/>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2F7">
            <w:pPr>
              <w:rPr>
                <w:b w:val="1"/>
              </w:rPr>
            </w:pPr>
            <w:r w:rsidDel="00000000" w:rsidR="00000000" w:rsidRPr="00000000">
              <w:rPr>
                <w:b w:val="1"/>
                <w:rtl w:val="0"/>
              </w:rPr>
              <w:t xml:space="preserve">15. Special Requirements and Difficult Situations</w:t>
            </w:r>
          </w:p>
        </w:tc>
        <w:tc>
          <w:tcPr/>
          <w:p w:rsidR="00000000" w:rsidDel="00000000" w:rsidP="00000000" w:rsidRDefault="00000000" w:rsidRPr="00000000" w14:paraId="000002F8">
            <w:pPr>
              <w:rPr>
                <w:b w:val="1"/>
              </w:rPr>
            </w:pPr>
            <w:r w:rsidDel="00000000" w:rsidR="00000000" w:rsidRPr="00000000">
              <w:rPr>
                <w:b w:val="1"/>
                <w:rtl w:val="0"/>
              </w:rPr>
              <w:t xml:space="preserve">15. Requerimientos Especiales y situaciones difíciles</w:t>
            </w:r>
          </w:p>
        </w:tc>
      </w:tr>
    </w:tbl>
    <w:p w:rsidR="00000000" w:rsidDel="00000000" w:rsidP="00000000" w:rsidRDefault="00000000" w:rsidRPr="00000000" w14:paraId="000002F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jc w:val="center"/>
        <w:rPr/>
      </w:pPr>
      <w:sdt>
        <w:sdtPr>
          <w:tag w:val="goog_rdk_23"/>
        </w:sdtPr>
        <w:sdtContent>
          <w:commentRangeStart w:id="20"/>
        </w:sdtContent>
      </w:sdt>
      <w:r w:rsidDel="00000000" w:rsidR="00000000" w:rsidRPr="00000000">
        <w:rPr/>
        <w:drawing>
          <wp:inline distB="0" distT="0" distL="0" distR="0">
            <wp:extent cx="5316559" cy="857080"/>
            <wp:effectExtent b="0" l="0" r="0" t="0"/>
            <wp:docPr id="119"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5316559" cy="857080"/>
                    </a:xfrm>
                    <a:prstGeom prst="rect"/>
                    <a:ln/>
                  </pic:spPr>
                </pic:pic>
              </a:graphicData>
            </a:graphic>
          </wp:inline>
        </w:drawing>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rPr/>
      </w:pPr>
      <w:r w:rsidDel="00000000" w:rsidR="00000000" w:rsidRPr="00000000">
        <w:rPr>
          <w:rtl w:val="0"/>
        </w:rPr>
      </w:r>
    </w:p>
    <w:tbl>
      <w:tblPr>
        <w:tblStyle w:val="Table36"/>
        <w:tblW w:w="9962.0" w:type="dxa"/>
        <w:jc w:val="left"/>
        <w:tblInd w:w="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0">
            <w:pPr>
              <w:rPr>
                <w:b w:val="0"/>
              </w:rPr>
            </w:pPr>
            <w:r w:rsidDel="00000000" w:rsidR="00000000" w:rsidRPr="00000000">
              <w:rPr>
                <w:b w:val="0"/>
                <w:rtl w:val="0"/>
              </w:rPr>
              <w:t xml:space="preserve">The following are some basic recommendations for the effective management of these situations that may arise on a day-to-day basis:</w:t>
            </w:r>
          </w:p>
          <w:p w:rsidR="00000000" w:rsidDel="00000000" w:rsidP="00000000" w:rsidRDefault="00000000" w:rsidRPr="00000000" w14:paraId="00000301">
            <w:pPr>
              <w:rPr>
                <w:b w:val="0"/>
              </w:rPr>
            </w:pPr>
            <w:r w:rsidDel="00000000" w:rsidR="00000000" w:rsidRPr="00000000">
              <w:rPr>
                <w:rtl w:val="0"/>
              </w:rPr>
            </w:r>
          </w:p>
          <w:p w:rsidR="00000000" w:rsidDel="00000000" w:rsidP="00000000" w:rsidRDefault="00000000" w:rsidRPr="00000000" w14:paraId="00000302">
            <w:pPr>
              <w:numPr>
                <w:ilvl w:val="0"/>
                <w:numId w:val="14"/>
              </w:numPr>
              <w:pBdr>
                <w:top w:space="0" w:sz="0" w:val="nil"/>
                <w:left w:space="0" w:sz="0" w:val="nil"/>
                <w:bottom w:space="0" w:sz="0" w:val="nil"/>
                <w:right w:space="0" w:sz="0" w:val="nil"/>
                <w:between w:space="0" w:sz="0" w:val="nil"/>
              </w:pBdr>
              <w:ind w:left="375" w:hanging="375"/>
              <w:rPr>
                <w:b w:val="0"/>
                <w:color w:val="000000"/>
              </w:rPr>
            </w:pPr>
            <w:sdt>
              <w:sdtPr>
                <w:tag w:val="goog_rdk_24"/>
              </w:sdtPr>
              <w:sdtContent>
                <w:commentRangeStart w:id="21"/>
              </w:sdtContent>
            </w:sdt>
            <w:r w:rsidDel="00000000" w:rsidR="00000000" w:rsidRPr="00000000">
              <w:rPr>
                <w:b w:val="0"/>
                <w:color w:val="000000"/>
                <w:rtl w:val="0"/>
              </w:rPr>
              <w:t xml:space="preserve">Take the initiative to serve prospects and customers. In customer service, it is relevant to have a genuine desire to serve and help with the highest possible quality.</w:t>
            </w:r>
          </w:p>
          <w:p w:rsidR="00000000" w:rsidDel="00000000" w:rsidP="00000000" w:rsidRDefault="00000000" w:rsidRPr="00000000" w14:paraId="00000303">
            <w:pPr>
              <w:rPr>
                <w:b w:val="0"/>
              </w:rPr>
            </w:pPr>
            <w:r w:rsidDel="00000000" w:rsidR="00000000" w:rsidRPr="00000000">
              <w:rPr>
                <w:rtl w:val="0"/>
              </w:rPr>
            </w:r>
          </w:p>
          <w:p w:rsidR="00000000" w:rsidDel="00000000" w:rsidP="00000000" w:rsidRDefault="00000000" w:rsidRPr="00000000" w14:paraId="00000304">
            <w:pPr>
              <w:numPr>
                <w:ilvl w:val="0"/>
                <w:numId w:val="14"/>
              </w:numPr>
              <w:pBdr>
                <w:top w:space="0" w:sz="0" w:val="nil"/>
                <w:left w:space="0" w:sz="0" w:val="nil"/>
                <w:bottom w:space="0" w:sz="0" w:val="nil"/>
                <w:right w:space="0" w:sz="0" w:val="nil"/>
                <w:between w:space="0" w:sz="0" w:val="nil"/>
              </w:pBdr>
              <w:ind w:left="375" w:hanging="375"/>
              <w:rPr>
                <w:b w:val="0"/>
                <w:color w:val="000000"/>
              </w:rPr>
            </w:pPr>
            <w:r w:rsidDel="00000000" w:rsidR="00000000" w:rsidRPr="00000000">
              <w:rPr>
                <w:b w:val="0"/>
                <w:color w:val="000000"/>
                <w:rtl w:val="0"/>
              </w:rPr>
              <w:t xml:space="preserve">Understand the customer for what he is: a human being, who has desires, expectations, and aspirations. Hotels should aim to get to know them and, as far as possible, anticipate them.</w:t>
            </w:r>
          </w:p>
          <w:p w:rsidR="00000000" w:rsidDel="00000000" w:rsidP="00000000" w:rsidRDefault="00000000" w:rsidRPr="00000000" w14:paraId="00000305">
            <w:pPr>
              <w:rPr>
                <w:b w:val="0"/>
              </w:rPr>
            </w:pPr>
            <w:r w:rsidDel="00000000" w:rsidR="00000000" w:rsidRPr="00000000">
              <w:rPr>
                <w:rtl w:val="0"/>
              </w:rPr>
            </w:r>
          </w:p>
          <w:p w:rsidR="00000000" w:rsidDel="00000000" w:rsidP="00000000" w:rsidRDefault="00000000" w:rsidRPr="00000000" w14:paraId="000003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75" w:right="0" w:hanging="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Listen actively. Whatever the situation, what the customer values most is to be heard and to perceive that you are really interested in what he/she is saying and that you understand him/her.</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numPr>
                <w:ilvl w:val="0"/>
                <w:numId w:val="14"/>
              </w:numPr>
              <w:pBdr>
                <w:top w:space="0" w:sz="0" w:val="nil"/>
                <w:left w:space="0" w:sz="0" w:val="nil"/>
                <w:bottom w:space="0" w:sz="0" w:val="nil"/>
                <w:right w:space="0" w:sz="0" w:val="nil"/>
                <w:between w:space="0" w:sz="0" w:val="nil"/>
              </w:pBdr>
              <w:ind w:left="375" w:hanging="375"/>
              <w:rPr>
                <w:b w:val="0"/>
                <w:color w:val="000000"/>
              </w:rPr>
            </w:pPr>
            <w:r w:rsidDel="00000000" w:rsidR="00000000" w:rsidRPr="00000000">
              <w:rPr>
                <w:b w:val="0"/>
                <w:color w:val="000000"/>
                <w:rtl w:val="0"/>
              </w:rPr>
              <w:t xml:space="preserve">Generate empathy with the client. This will help you especially with people who are upset or exalted. Empathy involves putting yourself in the other person's place to understand him/her.</w:t>
            </w:r>
          </w:p>
          <w:p w:rsidR="00000000" w:rsidDel="00000000" w:rsidP="00000000" w:rsidRDefault="00000000" w:rsidRPr="00000000" w14:paraId="00000309">
            <w:pPr>
              <w:rPr>
                <w:b w:val="0"/>
              </w:rPr>
            </w:pPr>
            <w:r w:rsidDel="00000000" w:rsidR="00000000" w:rsidRPr="00000000">
              <w:rPr>
                <w:rtl w:val="0"/>
              </w:rPr>
            </w:r>
          </w:p>
          <w:p w:rsidR="00000000" w:rsidDel="00000000" w:rsidP="00000000" w:rsidRDefault="00000000" w:rsidRPr="00000000" w14:paraId="0000030A">
            <w:pPr>
              <w:numPr>
                <w:ilvl w:val="0"/>
                <w:numId w:val="14"/>
              </w:numPr>
              <w:pBdr>
                <w:top w:space="0" w:sz="0" w:val="nil"/>
                <w:left w:space="0" w:sz="0" w:val="nil"/>
                <w:bottom w:space="0" w:sz="0" w:val="nil"/>
                <w:right w:space="0" w:sz="0" w:val="nil"/>
                <w:between w:space="0" w:sz="0" w:val="nil"/>
              </w:pBdr>
              <w:ind w:left="375" w:hanging="375"/>
              <w:rPr>
                <w:b w:val="0"/>
                <w:color w:val="000000"/>
              </w:rPr>
            </w:pPr>
            <w:r w:rsidDel="00000000" w:rsidR="00000000" w:rsidRPr="00000000">
              <w:rPr>
                <w:b w:val="0"/>
                <w:color w:val="000000"/>
                <w:rtl w:val="0"/>
              </w:rPr>
              <w:t xml:space="preserve">Once you hear and process the customer's message, try to be assertive, that is, try to give your answer or point of view to the customer considering the best time, the concrete words, and the most appropriate tone.</w:t>
            </w:r>
          </w:p>
          <w:p w:rsidR="00000000" w:rsidDel="00000000" w:rsidP="00000000" w:rsidRDefault="00000000" w:rsidRPr="00000000" w14:paraId="0000030B">
            <w:pPr>
              <w:rPr>
                <w:b w:val="0"/>
              </w:rPr>
            </w:pPr>
            <w:r w:rsidDel="00000000" w:rsidR="00000000" w:rsidRPr="00000000">
              <w:rPr>
                <w:rtl w:val="0"/>
              </w:rPr>
            </w:r>
          </w:p>
          <w:p w:rsidR="00000000" w:rsidDel="00000000" w:rsidP="00000000" w:rsidRDefault="00000000" w:rsidRPr="00000000" w14:paraId="0000030C">
            <w:pPr>
              <w:numPr>
                <w:ilvl w:val="0"/>
                <w:numId w:val="14"/>
              </w:numPr>
              <w:pBdr>
                <w:top w:space="0" w:sz="0" w:val="nil"/>
                <w:left w:space="0" w:sz="0" w:val="nil"/>
                <w:bottom w:space="0" w:sz="0" w:val="nil"/>
                <w:right w:space="0" w:sz="0" w:val="nil"/>
                <w:between w:space="0" w:sz="0" w:val="nil"/>
              </w:pBdr>
              <w:ind w:left="375" w:hanging="375"/>
              <w:rPr>
                <w:b w:val="0"/>
                <w:color w:val="000000"/>
              </w:rPr>
            </w:pPr>
            <w:r w:rsidDel="00000000" w:rsidR="00000000" w:rsidRPr="00000000">
              <w:rPr>
                <w:b w:val="0"/>
                <w:color w:val="000000"/>
                <w:rtl w:val="0"/>
              </w:rPr>
              <w:t xml:space="preserve">Try to be decisive. The client will be able to perceive that you want to help him/her.</w:t>
            </w:r>
          </w:p>
          <w:p w:rsidR="00000000" w:rsidDel="00000000" w:rsidP="00000000" w:rsidRDefault="00000000" w:rsidRPr="00000000" w14:paraId="0000030D">
            <w:pPr>
              <w:rPr>
                <w:b w:val="0"/>
              </w:rPr>
            </w:pPr>
            <w:r w:rsidDel="00000000" w:rsidR="00000000" w:rsidRPr="00000000">
              <w:rPr>
                <w:rtl w:val="0"/>
              </w:rPr>
            </w:r>
          </w:p>
          <w:p w:rsidR="00000000" w:rsidDel="00000000" w:rsidP="00000000" w:rsidRDefault="00000000" w:rsidRPr="00000000" w14:paraId="0000030E">
            <w:pPr>
              <w:rPr>
                <w:b w:val="0"/>
              </w:rPr>
            </w:pPr>
            <w:r w:rsidDel="00000000" w:rsidR="00000000" w:rsidRPr="00000000">
              <w:rPr>
                <w:b w:val="0"/>
                <w:rtl w:val="0"/>
              </w:rPr>
              <w:t xml:space="preserve">Follow these simple steps and you will surely get ahead in any situation that may arise</w:t>
            </w:r>
            <w:commentRangeEnd w:id="21"/>
            <w:r w:rsidDel="00000000" w:rsidR="00000000" w:rsidRPr="00000000">
              <w:commentReference w:id="21"/>
            </w:r>
            <w:r w:rsidDel="00000000" w:rsidR="00000000" w:rsidRPr="00000000">
              <w:rPr>
                <w:b w:val="0"/>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F">
            <w:pPr>
              <w:rPr>
                <w:b w:val="0"/>
              </w:rPr>
            </w:pPr>
            <w:r w:rsidDel="00000000" w:rsidR="00000000" w:rsidRPr="00000000">
              <w:rPr>
                <w:b w:val="0"/>
                <w:rtl w:val="0"/>
              </w:rPr>
              <w:t xml:space="preserve">A continuación, se sugieren algunas recomendaciones básicas para dar un manejo efectivo a estas situaciones que se pueden presentar en el día a día:</w:t>
            </w:r>
          </w:p>
          <w:p w:rsidR="00000000" w:rsidDel="00000000" w:rsidP="00000000" w:rsidRDefault="00000000" w:rsidRPr="00000000" w14:paraId="00000310">
            <w:pPr>
              <w:rPr>
                <w:b w:val="0"/>
              </w:rPr>
            </w:pPr>
            <w:r w:rsidDel="00000000" w:rsidR="00000000" w:rsidRPr="00000000">
              <w:rPr>
                <w:rtl w:val="0"/>
              </w:rPr>
            </w:r>
          </w:p>
          <w:p w:rsidR="00000000" w:rsidDel="00000000" w:rsidP="00000000" w:rsidRDefault="00000000" w:rsidRPr="00000000" w14:paraId="00000311">
            <w:pPr>
              <w:numPr>
                <w:ilvl w:val="0"/>
                <w:numId w:val="13"/>
              </w:numPr>
              <w:pBdr>
                <w:top w:space="0" w:sz="0" w:val="nil"/>
                <w:left w:space="0" w:sz="0" w:val="nil"/>
                <w:bottom w:space="0" w:sz="0" w:val="nil"/>
                <w:right w:space="0" w:sz="0" w:val="nil"/>
                <w:between w:space="0" w:sz="0" w:val="nil"/>
              </w:pBdr>
              <w:ind w:left="720" w:hanging="720"/>
              <w:rPr>
                <w:b w:val="0"/>
              </w:rPr>
            </w:pPr>
            <w:r w:rsidDel="00000000" w:rsidR="00000000" w:rsidRPr="00000000">
              <w:rPr>
                <w:b w:val="0"/>
                <w:color w:val="000000"/>
                <w:rtl w:val="0"/>
              </w:rPr>
              <w:t xml:space="preserve">Tome la iniciativa de servir a los prospectos y clientes. En servicio al cliente, es relevante tener el deseo genuino de servir y ayudar con la mayor calidad posible.</w:t>
            </w:r>
            <w:r w:rsidDel="00000000" w:rsidR="00000000" w:rsidRPr="00000000">
              <w:rPr>
                <w:rtl w:val="0"/>
              </w:rPr>
            </w:r>
          </w:p>
          <w:p w:rsidR="00000000" w:rsidDel="00000000" w:rsidP="00000000" w:rsidRDefault="00000000" w:rsidRPr="00000000" w14:paraId="00000312">
            <w:pPr>
              <w:rPr>
                <w:b w:val="0"/>
              </w:rPr>
            </w:pPr>
            <w:r w:rsidDel="00000000" w:rsidR="00000000" w:rsidRPr="00000000">
              <w:rPr>
                <w:rtl w:val="0"/>
              </w:rPr>
            </w:r>
          </w:p>
          <w:p w:rsidR="00000000" w:rsidDel="00000000" w:rsidP="00000000" w:rsidRDefault="00000000" w:rsidRPr="00000000" w14:paraId="00000313">
            <w:pPr>
              <w:numPr>
                <w:ilvl w:val="0"/>
                <w:numId w:val="13"/>
              </w:numPr>
              <w:pBdr>
                <w:top w:space="0" w:sz="0" w:val="nil"/>
                <w:left w:space="0" w:sz="0" w:val="nil"/>
                <w:bottom w:space="0" w:sz="0" w:val="nil"/>
                <w:right w:space="0" w:sz="0" w:val="nil"/>
                <w:between w:space="0" w:sz="0" w:val="nil"/>
              </w:pBdr>
              <w:ind w:left="720" w:hanging="720"/>
              <w:rPr>
                <w:b w:val="0"/>
              </w:rPr>
            </w:pPr>
            <w:r w:rsidDel="00000000" w:rsidR="00000000" w:rsidRPr="00000000">
              <w:rPr>
                <w:b w:val="0"/>
                <w:color w:val="000000"/>
                <w:rtl w:val="0"/>
              </w:rPr>
              <w:t xml:space="preserve">Entienda al cliente como lo que es: un ser humano, que tiene deseos, expectativas y aspiraciones. Los hoteles deben propender por conocerlos y, en la medida de lo posible, anticiparse a ellos.</w:t>
            </w:r>
            <w:r w:rsidDel="00000000" w:rsidR="00000000" w:rsidRPr="00000000">
              <w:rPr>
                <w:rtl w:val="0"/>
              </w:rPr>
            </w:r>
          </w:p>
          <w:p w:rsidR="00000000" w:rsidDel="00000000" w:rsidP="00000000" w:rsidRDefault="00000000" w:rsidRPr="00000000" w14:paraId="00000314">
            <w:pPr>
              <w:rPr>
                <w:b w:val="0"/>
              </w:rPr>
            </w:pPr>
            <w:r w:rsidDel="00000000" w:rsidR="00000000" w:rsidRPr="00000000">
              <w:rPr>
                <w:rtl w:val="0"/>
              </w:rPr>
            </w:r>
          </w:p>
          <w:p w:rsidR="00000000" w:rsidDel="00000000" w:rsidP="00000000" w:rsidRDefault="00000000" w:rsidRPr="00000000" w14:paraId="00000315">
            <w:pPr>
              <w:numPr>
                <w:ilvl w:val="0"/>
                <w:numId w:val="13"/>
              </w:numPr>
              <w:pBdr>
                <w:top w:space="0" w:sz="0" w:val="nil"/>
                <w:left w:space="0" w:sz="0" w:val="nil"/>
                <w:bottom w:space="0" w:sz="0" w:val="nil"/>
                <w:right w:space="0" w:sz="0" w:val="nil"/>
                <w:between w:space="0" w:sz="0" w:val="nil"/>
              </w:pBdr>
              <w:ind w:left="720" w:hanging="720"/>
              <w:rPr>
                <w:b w:val="0"/>
              </w:rPr>
            </w:pPr>
            <w:r w:rsidDel="00000000" w:rsidR="00000000" w:rsidRPr="00000000">
              <w:rPr>
                <w:b w:val="0"/>
                <w:color w:val="000000"/>
                <w:rtl w:val="0"/>
              </w:rPr>
              <w:t xml:space="preserve">Escuche de forma activa. </w:t>
            </w:r>
            <w:r w:rsidDel="00000000" w:rsidR="00000000" w:rsidRPr="00000000">
              <w:rPr>
                <w:b w:val="0"/>
                <w:rtl w:val="0"/>
              </w:rPr>
              <w:t xml:space="preserve">Sea cual</w:t>
            </w:r>
            <w:r w:rsidDel="00000000" w:rsidR="00000000" w:rsidRPr="00000000">
              <w:rPr>
                <w:b w:val="0"/>
                <w:color w:val="000000"/>
                <w:rtl w:val="0"/>
              </w:rPr>
              <w:t xml:space="preserve"> sea la situación, lo que el cliente más valora es ser escuchado y percibir que usted realmente está interesado en lo que le dice y que lo entiende. </w:t>
            </w:r>
            <w:r w:rsidDel="00000000" w:rsidR="00000000" w:rsidRPr="00000000">
              <w:rPr>
                <w:rtl w:val="0"/>
              </w:rPr>
            </w:r>
          </w:p>
          <w:p w:rsidR="00000000" w:rsidDel="00000000" w:rsidP="00000000" w:rsidRDefault="00000000" w:rsidRPr="00000000" w14:paraId="00000316">
            <w:pPr>
              <w:rPr>
                <w:b w:val="0"/>
              </w:rPr>
            </w:pPr>
            <w:r w:rsidDel="00000000" w:rsidR="00000000" w:rsidRPr="00000000">
              <w:rPr>
                <w:rtl w:val="0"/>
              </w:rPr>
            </w:r>
          </w:p>
          <w:p w:rsidR="00000000" w:rsidDel="00000000" w:rsidP="00000000" w:rsidRDefault="00000000" w:rsidRPr="00000000" w14:paraId="00000317">
            <w:pPr>
              <w:numPr>
                <w:ilvl w:val="0"/>
                <w:numId w:val="13"/>
              </w:numPr>
              <w:pBdr>
                <w:top w:space="0" w:sz="0" w:val="nil"/>
                <w:left w:space="0" w:sz="0" w:val="nil"/>
                <w:bottom w:space="0" w:sz="0" w:val="nil"/>
                <w:right w:space="0" w:sz="0" w:val="nil"/>
                <w:between w:space="0" w:sz="0" w:val="nil"/>
              </w:pBdr>
              <w:ind w:left="720" w:hanging="720"/>
              <w:rPr>
                <w:b w:val="0"/>
              </w:rPr>
            </w:pPr>
            <w:r w:rsidDel="00000000" w:rsidR="00000000" w:rsidRPr="00000000">
              <w:rPr>
                <w:b w:val="0"/>
                <w:color w:val="000000"/>
                <w:rtl w:val="0"/>
              </w:rPr>
              <w:t xml:space="preserve">Genere empatía con el cliente. Esto le </w:t>
            </w:r>
            <w:r w:rsidDel="00000000" w:rsidR="00000000" w:rsidRPr="00000000">
              <w:rPr>
                <w:b w:val="0"/>
                <w:rtl w:val="0"/>
              </w:rPr>
              <w:t xml:space="preserve">ayudará</w:t>
            </w:r>
            <w:r w:rsidDel="00000000" w:rsidR="00000000" w:rsidRPr="00000000">
              <w:rPr>
                <w:b w:val="0"/>
                <w:color w:val="000000"/>
                <w:rtl w:val="0"/>
              </w:rPr>
              <w:t xml:space="preserve"> especialmente con personas que estén molestas o exaltadas. La empatía implica ponerse en lugar de la otra persona para entenderla.</w:t>
            </w:r>
            <w:r w:rsidDel="00000000" w:rsidR="00000000" w:rsidRPr="00000000">
              <w:rPr>
                <w:rtl w:val="0"/>
              </w:rPr>
            </w:r>
          </w:p>
          <w:p w:rsidR="00000000" w:rsidDel="00000000" w:rsidP="00000000" w:rsidRDefault="00000000" w:rsidRPr="00000000" w14:paraId="00000318">
            <w:pPr>
              <w:rPr>
                <w:b w:val="0"/>
              </w:rPr>
            </w:pPr>
            <w:r w:rsidDel="00000000" w:rsidR="00000000" w:rsidRPr="00000000">
              <w:rPr>
                <w:rtl w:val="0"/>
              </w:rPr>
            </w:r>
          </w:p>
          <w:p w:rsidR="00000000" w:rsidDel="00000000" w:rsidP="00000000" w:rsidRDefault="00000000" w:rsidRPr="00000000" w14:paraId="00000319">
            <w:pPr>
              <w:numPr>
                <w:ilvl w:val="0"/>
                <w:numId w:val="13"/>
              </w:numPr>
              <w:pBdr>
                <w:top w:space="0" w:sz="0" w:val="nil"/>
                <w:left w:space="0" w:sz="0" w:val="nil"/>
                <w:bottom w:space="0" w:sz="0" w:val="nil"/>
                <w:right w:space="0" w:sz="0" w:val="nil"/>
                <w:between w:space="0" w:sz="0" w:val="nil"/>
              </w:pBdr>
              <w:ind w:left="720" w:hanging="720"/>
              <w:rPr>
                <w:b w:val="0"/>
              </w:rPr>
            </w:pPr>
            <w:r w:rsidDel="00000000" w:rsidR="00000000" w:rsidRPr="00000000">
              <w:rPr>
                <w:b w:val="0"/>
                <w:color w:val="000000"/>
                <w:rtl w:val="0"/>
              </w:rPr>
              <w:t xml:space="preserve">Una vez escuche y procese el mensaje del cliente, trate de ser asertivo, es decir, procure dar su respuesta o punto de vista al cliente considerando el mejor momento, las palabras concretas y el tono más adecuado.</w:t>
            </w:r>
            <w:r w:rsidDel="00000000" w:rsidR="00000000" w:rsidRPr="00000000">
              <w:rPr>
                <w:rtl w:val="0"/>
              </w:rPr>
            </w:r>
          </w:p>
          <w:p w:rsidR="00000000" w:rsidDel="00000000" w:rsidP="00000000" w:rsidRDefault="00000000" w:rsidRPr="00000000" w14:paraId="0000031A">
            <w:pPr>
              <w:rPr>
                <w:b w:val="0"/>
              </w:rPr>
            </w:pPr>
            <w:r w:rsidDel="00000000" w:rsidR="00000000" w:rsidRPr="00000000">
              <w:rPr>
                <w:rtl w:val="0"/>
              </w:rPr>
            </w:r>
          </w:p>
          <w:p w:rsidR="00000000" w:rsidDel="00000000" w:rsidP="00000000" w:rsidRDefault="00000000" w:rsidRPr="00000000" w14:paraId="0000031B">
            <w:pPr>
              <w:numPr>
                <w:ilvl w:val="0"/>
                <w:numId w:val="13"/>
              </w:numPr>
              <w:pBdr>
                <w:top w:space="0" w:sz="0" w:val="nil"/>
                <w:left w:space="0" w:sz="0" w:val="nil"/>
                <w:bottom w:space="0" w:sz="0" w:val="nil"/>
                <w:right w:space="0" w:sz="0" w:val="nil"/>
                <w:between w:space="0" w:sz="0" w:val="nil"/>
              </w:pBdr>
              <w:ind w:left="720" w:hanging="720"/>
              <w:rPr>
                <w:b w:val="0"/>
              </w:rPr>
            </w:pPr>
            <w:r w:rsidDel="00000000" w:rsidR="00000000" w:rsidRPr="00000000">
              <w:rPr>
                <w:b w:val="0"/>
                <w:color w:val="000000"/>
                <w:rtl w:val="0"/>
              </w:rPr>
              <w:t xml:space="preserve">Trate de ser resolutivo. El cliente podrá percibir que usted lo quiere ayudar.</w:t>
            </w:r>
            <w:r w:rsidDel="00000000" w:rsidR="00000000" w:rsidRPr="00000000">
              <w:rPr>
                <w:rtl w:val="0"/>
              </w:rPr>
            </w:r>
          </w:p>
          <w:p w:rsidR="00000000" w:rsidDel="00000000" w:rsidP="00000000" w:rsidRDefault="00000000" w:rsidRPr="00000000" w14:paraId="0000031C">
            <w:pPr>
              <w:rPr>
                <w:b w:val="0"/>
              </w:rPr>
            </w:pPr>
            <w:r w:rsidDel="00000000" w:rsidR="00000000" w:rsidRPr="00000000">
              <w:rPr>
                <w:rtl w:val="0"/>
              </w:rPr>
            </w:r>
          </w:p>
          <w:p w:rsidR="00000000" w:rsidDel="00000000" w:rsidP="00000000" w:rsidRDefault="00000000" w:rsidRPr="00000000" w14:paraId="0000031D">
            <w:pPr>
              <w:rPr>
                <w:b w:val="0"/>
              </w:rPr>
            </w:pPr>
            <w:r w:rsidDel="00000000" w:rsidR="00000000" w:rsidRPr="00000000">
              <w:rPr>
                <w:b w:val="0"/>
                <w:rtl w:val="0"/>
              </w:rPr>
              <w:t xml:space="preserve">Siga estos sencillos pasos y seguro saldrá adelante en cualquier situación que se pueda presentar.</w:t>
            </w:r>
          </w:p>
        </w:tc>
      </w:tr>
    </w:tbl>
    <w:p w:rsidR="00000000" w:rsidDel="00000000" w:rsidP="00000000" w:rsidRDefault="00000000" w:rsidRPr="00000000" w14:paraId="0000031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rPr/>
      </w:pPr>
      <w:r w:rsidDel="00000000" w:rsidR="00000000" w:rsidRPr="00000000">
        <w:rPr>
          <w:rtl w:val="0"/>
        </w:rPr>
      </w:r>
    </w:p>
    <w:tbl>
      <w:tblPr>
        <w:tblStyle w:val="Table37"/>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324">
            <w:pPr>
              <w:pStyle w:val="Heading1"/>
              <w:ind w:left="360" w:firstLine="673"/>
              <w:rPr>
                <w:b w:val="1"/>
              </w:rPr>
            </w:pPr>
            <w:bookmarkStart w:colFirst="0" w:colLast="0" w:name="_heading=h.49x2ik5" w:id="28"/>
            <w:bookmarkEnd w:id="28"/>
            <w:r w:rsidDel="00000000" w:rsidR="00000000" w:rsidRPr="00000000">
              <w:rPr>
                <w:b w:val="1"/>
                <w:rtl w:val="0"/>
              </w:rPr>
              <w:t xml:space="preserve">16. Imperatives for basic instructions</w:t>
            </w:r>
          </w:p>
          <w:p w:rsidR="00000000" w:rsidDel="00000000" w:rsidP="00000000" w:rsidRDefault="00000000" w:rsidRPr="00000000" w14:paraId="00000325">
            <w:pPr>
              <w:rPr>
                <w:b w:val="0"/>
              </w:rPr>
            </w:pPr>
            <w:r w:rsidDel="00000000" w:rsidR="00000000" w:rsidRPr="00000000">
              <w:rPr>
                <w:b w:val="0"/>
                <w:rtl w:val="0"/>
              </w:rPr>
              <w:t xml:space="preserve">When talking to a person, you can indicate to him/her to perform or not an act. This form of expression is known as imperative or command and is a verbal tense that is usually used to give an order, to instruct someone to do something, to advise, to warn, or to give instructions. Being a verbal tense, the imperative has affirmative, negative, and exhortative forms. Look at the characteristics of each of them. </w:t>
            </w:r>
          </w:p>
          <w:p w:rsidR="00000000" w:rsidDel="00000000" w:rsidP="00000000" w:rsidRDefault="00000000" w:rsidRPr="00000000" w14:paraId="00000326">
            <w:pPr>
              <w:rPr>
                <w:b w:val="0"/>
              </w:rPr>
            </w:pPr>
            <w:r w:rsidDel="00000000" w:rsidR="00000000" w:rsidRPr="00000000">
              <w:rPr>
                <w:rtl w:val="0"/>
              </w:rPr>
            </w:r>
          </w:p>
          <w:p w:rsidR="00000000" w:rsidDel="00000000" w:rsidP="00000000" w:rsidRDefault="00000000" w:rsidRPr="00000000" w14:paraId="00000327">
            <w:pPr>
              <w:rPr>
                <w:b w:val="0"/>
              </w:rPr>
            </w:pPr>
            <w:r w:rsidDel="00000000" w:rsidR="00000000" w:rsidRPr="00000000">
              <w:rPr>
                <w:b w:val="0"/>
                <w:rtl w:val="0"/>
              </w:rPr>
              <w:t xml:space="preserve">Look at some usual expressions.</w:t>
            </w:r>
          </w:p>
          <w:p w:rsidR="00000000" w:rsidDel="00000000" w:rsidP="00000000" w:rsidRDefault="00000000" w:rsidRPr="00000000" w14:paraId="00000328">
            <w:pPr>
              <w:numPr>
                <w:ilvl w:val="0"/>
                <w:numId w:val="6"/>
              </w:numPr>
              <w:pBdr>
                <w:top w:space="0" w:sz="0" w:val="nil"/>
                <w:left w:space="0" w:sz="0" w:val="nil"/>
                <w:bottom w:space="0" w:sz="0" w:val="nil"/>
                <w:right w:space="0" w:sz="0" w:val="nil"/>
                <w:between w:space="0" w:sz="0" w:val="nil"/>
              </w:pBdr>
              <w:ind w:left="375" w:hanging="375"/>
              <w:rPr>
                <w:b w:val="0"/>
                <w:color w:val="000000"/>
              </w:rPr>
            </w:pPr>
            <w:r w:rsidDel="00000000" w:rsidR="00000000" w:rsidRPr="00000000">
              <w:rPr>
                <w:b w:val="0"/>
                <w:color w:val="000000"/>
                <w:rtl w:val="0"/>
              </w:rPr>
              <w:t xml:space="preserve">Be friendly.  </w:t>
            </w:r>
          </w:p>
          <w:p w:rsidR="00000000" w:rsidDel="00000000" w:rsidP="00000000" w:rsidRDefault="00000000" w:rsidRPr="00000000" w14:paraId="00000329">
            <w:pPr>
              <w:numPr>
                <w:ilvl w:val="0"/>
                <w:numId w:val="6"/>
              </w:numPr>
              <w:pBdr>
                <w:top w:space="0" w:sz="0" w:val="nil"/>
                <w:left w:space="0" w:sz="0" w:val="nil"/>
                <w:bottom w:space="0" w:sz="0" w:val="nil"/>
                <w:right w:space="0" w:sz="0" w:val="nil"/>
                <w:between w:space="0" w:sz="0" w:val="nil"/>
              </w:pBdr>
              <w:ind w:left="375" w:hanging="375"/>
              <w:rPr>
                <w:b w:val="0"/>
                <w:color w:val="000000"/>
              </w:rPr>
            </w:pPr>
            <w:r w:rsidDel="00000000" w:rsidR="00000000" w:rsidRPr="00000000">
              <w:rPr>
                <w:b w:val="0"/>
                <w:color w:val="000000"/>
                <w:rtl w:val="0"/>
              </w:rPr>
              <w:t xml:space="preserve">Look at people when you talk to them.</w:t>
            </w:r>
          </w:p>
          <w:p w:rsidR="00000000" w:rsidDel="00000000" w:rsidP="00000000" w:rsidRDefault="00000000" w:rsidRPr="00000000" w14:paraId="0000032A">
            <w:pPr>
              <w:numPr>
                <w:ilvl w:val="0"/>
                <w:numId w:val="6"/>
              </w:numPr>
              <w:pBdr>
                <w:top w:space="0" w:sz="0" w:val="nil"/>
                <w:left w:space="0" w:sz="0" w:val="nil"/>
                <w:bottom w:space="0" w:sz="0" w:val="nil"/>
                <w:right w:space="0" w:sz="0" w:val="nil"/>
                <w:between w:space="0" w:sz="0" w:val="nil"/>
              </w:pBdr>
              <w:ind w:left="375" w:hanging="375"/>
              <w:rPr>
                <w:b w:val="0"/>
                <w:color w:val="000000"/>
              </w:rPr>
            </w:pPr>
            <w:r w:rsidDel="00000000" w:rsidR="00000000" w:rsidRPr="00000000">
              <w:rPr>
                <w:b w:val="0"/>
                <w:color w:val="000000"/>
                <w:rtl w:val="0"/>
              </w:rPr>
              <w:t xml:space="preserve">Don’t interrupt people who are busy.</w:t>
            </w:r>
          </w:p>
        </w:tc>
        <w:tc>
          <w:tcPr/>
          <w:p w:rsidR="00000000" w:rsidDel="00000000" w:rsidP="00000000" w:rsidRDefault="00000000" w:rsidRPr="00000000" w14:paraId="0000032B">
            <w:pPr>
              <w:rPr>
                <w:i w:val="1"/>
              </w:rPr>
            </w:pPr>
            <w:r w:rsidDel="00000000" w:rsidR="00000000" w:rsidRPr="00000000">
              <w:rPr>
                <w:i w:val="1"/>
                <w:rtl w:val="0"/>
              </w:rPr>
              <w:t xml:space="preserve">16. Imperativos para instrucciones básicas</w:t>
            </w:r>
          </w:p>
          <w:p w:rsidR="00000000" w:rsidDel="00000000" w:rsidP="00000000" w:rsidRDefault="00000000" w:rsidRPr="00000000" w14:paraId="0000032C">
            <w:pPr>
              <w:rPr>
                <w:b w:val="0"/>
                <w:i w:val="1"/>
              </w:rPr>
            </w:pPr>
            <w:r w:rsidDel="00000000" w:rsidR="00000000" w:rsidRPr="00000000">
              <w:rPr>
                <w:b w:val="0"/>
                <w:i w:val="1"/>
                <w:rtl w:val="0"/>
              </w:rPr>
              <w:t xml:space="preserve">Cuando se habla a una persona, es posible indicarle que realice o no una acción. Esta forma de expresión se conoce como imperativo y es un tiempo verbal que se suele utilizar para dar una orden, instruir a alguien para que haga algo, aconsejar, advertir o dar instrucciones. Al ser un tiempo verbal, el imperativo tiene formas afirmativa, negativa y exhortativa. Observe las características de cada una de ellas.</w:t>
            </w:r>
          </w:p>
          <w:p w:rsidR="00000000" w:rsidDel="00000000" w:rsidP="00000000" w:rsidRDefault="00000000" w:rsidRPr="00000000" w14:paraId="0000032D">
            <w:pPr>
              <w:rPr>
                <w:b w:val="0"/>
                <w:i w:val="1"/>
              </w:rPr>
            </w:pPr>
            <w:r w:rsidDel="00000000" w:rsidR="00000000" w:rsidRPr="00000000">
              <w:rPr>
                <w:rtl w:val="0"/>
              </w:rPr>
            </w:r>
          </w:p>
          <w:p w:rsidR="00000000" w:rsidDel="00000000" w:rsidP="00000000" w:rsidRDefault="00000000" w:rsidRPr="00000000" w14:paraId="0000032E">
            <w:pPr>
              <w:rPr>
                <w:b w:val="0"/>
                <w:i w:val="1"/>
              </w:rPr>
            </w:pPr>
            <w:r w:rsidDel="00000000" w:rsidR="00000000" w:rsidRPr="00000000">
              <w:rPr>
                <w:b w:val="0"/>
                <w:i w:val="1"/>
                <w:rtl w:val="0"/>
              </w:rPr>
              <w:t xml:space="preserve">Observe algunas expresiones usuales.</w:t>
            </w:r>
          </w:p>
          <w:p w:rsidR="00000000" w:rsidDel="00000000" w:rsidP="00000000" w:rsidRDefault="00000000" w:rsidRPr="00000000" w14:paraId="0000032F">
            <w:pPr>
              <w:numPr>
                <w:ilvl w:val="0"/>
                <w:numId w:val="1"/>
              </w:numPr>
              <w:pBdr>
                <w:top w:space="0" w:sz="0" w:val="nil"/>
                <w:left w:space="0" w:sz="0" w:val="nil"/>
                <w:bottom w:space="0" w:sz="0" w:val="nil"/>
                <w:right w:space="0" w:sz="0" w:val="nil"/>
                <w:between w:space="0" w:sz="0" w:val="nil"/>
              </w:pBdr>
              <w:ind w:left="375" w:hanging="375"/>
              <w:rPr>
                <w:b w:val="0"/>
                <w:i w:val="1"/>
                <w:color w:val="000000"/>
              </w:rPr>
            </w:pPr>
            <w:r w:rsidDel="00000000" w:rsidR="00000000" w:rsidRPr="00000000">
              <w:rPr>
                <w:b w:val="0"/>
                <w:i w:val="1"/>
                <w:color w:val="000000"/>
                <w:rtl w:val="0"/>
              </w:rPr>
              <w:t xml:space="preserve">Sea amable.</w:t>
            </w:r>
          </w:p>
          <w:p w:rsidR="00000000" w:rsidDel="00000000" w:rsidP="00000000" w:rsidRDefault="00000000" w:rsidRPr="00000000" w14:paraId="00000330">
            <w:pPr>
              <w:numPr>
                <w:ilvl w:val="0"/>
                <w:numId w:val="1"/>
              </w:numPr>
              <w:pBdr>
                <w:top w:space="0" w:sz="0" w:val="nil"/>
                <w:left w:space="0" w:sz="0" w:val="nil"/>
                <w:bottom w:space="0" w:sz="0" w:val="nil"/>
                <w:right w:space="0" w:sz="0" w:val="nil"/>
                <w:between w:space="0" w:sz="0" w:val="nil"/>
              </w:pBdr>
              <w:ind w:left="375" w:hanging="375"/>
              <w:rPr>
                <w:b w:val="0"/>
                <w:i w:val="1"/>
                <w:color w:val="000000"/>
              </w:rPr>
            </w:pPr>
            <w:r w:rsidDel="00000000" w:rsidR="00000000" w:rsidRPr="00000000">
              <w:rPr>
                <w:b w:val="0"/>
                <w:i w:val="1"/>
                <w:color w:val="000000"/>
                <w:rtl w:val="0"/>
              </w:rPr>
              <w:t xml:space="preserve">Mire a la gente cuando habla con ellos.</w:t>
            </w:r>
          </w:p>
          <w:p w:rsidR="00000000" w:rsidDel="00000000" w:rsidP="00000000" w:rsidRDefault="00000000" w:rsidRPr="00000000" w14:paraId="00000331">
            <w:pPr>
              <w:numPr>
                <w:ilvl w:val="0"/>
                <w:numId w:val="1"/>
              </w:numPr>
              <w:pBdr>
                <w:top w:space="0" w:sz="0" w:val="nil"/>
                <w:left w:space="0" w:sz="0" w:val="nil"/>
                <w:bottom w:space="0" w:sz="0" w:val="nil"/>
                <w:right w:space="0" w:sz="0" w:val="nil"/>
                <w:between w:space="0" w:sz="0" w:val="nil"/>
              </w:pBdr>
              <w:ind w:left="375" w:hanging="375"/>
              <w:rPr>
                <w:b w:val="0"/>
                <w:i w:val="1"/>
                <w:color w:val="000000"/>
              </w:rPr>
            </w:pPr>
            <w:r w:rsidDel="00000000" w:rsidR="00000000" w:rsidRPr="00000000">
              <w:rPr>
                <w:b w:val="0"/>
                <w:i w:val="1"/>
                <w:color w:val="000000"/>
                <w:rtl w:val="0"/>
              </w:rPr>
              <w:t xml:space="preserve">No interrumpa</w:t>
            </w:r>
            <w:r w:rsidDel="00000000" w:rsidR="00000000" w:rsidRPr="00000000">
              <w:rPr>
                <w:b w:val="0"/>
                <w:color w:val="000000"/>
                <w:rtl w:val="0"/>
              </w:rPr>
              <w:t xml:space="preserve"> </w:t>
            </w:r>
            <w:r w:rsidDel="00000000" w:rsidR="00000000" w:rsidRPr="00000000">
              <w:rPr>
                <w:b w:val="0"/>
                <w:i w:val="1"/>
                <w:color w:val="000000"/>
                <w:rtl w:val="0"/>
              </w:rPr>
              <w:t xml:space="preserve">a las personas que están ocupadas.</w:t>
            </w:r>
          </w:p>
        </w:tc>
      </w:tr>
    </w:tbl>
    <w:p w:rsidR="00000000" w:rsidDel="00000000" w:rsidP="00000000" w:rsidRDefault="00000000" w:rsidRPr="00000000" w14:paraId="0000033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ind w:firstLine="720"/>
        <w:rPr>
          <w:i w:val="1"/>
        </w:rPr>
      </w:pPr>
      <w:r w:rsidDel="00000000" w:rsidR="00000000" w:rsidRPr="00000000">
        <w:rPr>
          <w:rtl w:val="0"/>
        </w:rPr>
        <w:tab/>
        <w:tab/>
        <w:tab/>
        <w:tab/>
        <w:tab/>
      </w: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ind w:firstLine="720"/>
        <w:rPr>
          <w:i w:val="1"/>
        </w:rPr>
      </w:pPr>
      <w:r w:rsidDel="00000000" w:rsidR="00000000" w:rsidRPr="00000000">
        <w:rPr>
          <w:rtl w:val="0"/>
        </w:rPr>
        <w:tab/>
        <w:tab/>
      </w: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ind w:firstLine="720"/>
        <w:rPr>
          <w:i w:val="1"/>
        </w:rPr>
      </w:pPr>
      <w:r w:rsidDel="00000000" w:rsidR="00000000" w:rsidRPr="00000000">
        <w:rPr>
          <w:rtl w:val="0"/>
        </w:rPr>
        <w:tab/>
      </w:r>
      <w:r w:rsidDel="00000000" w:rsidR="00000000" w:rsidRPr="00000000">
        <w:rPr>
          <w:rtl w:val="0"/>
        </w:rPr>
      </w:r>
    </w:p>
    <w:tbl>
      <w:tblPr>
        <w:tblStyle w:val="Table38"/>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337">
            <w:pPr>
              <w:pStyle w:val="Heading2"/>
              <w:ind w:left="1080" w:firstLine="1393"/>
              <w:rPr/>
            </w:pPr>
            <w:bookmarkStart w:colFirst="0" w:colLast="0" w:name="_heading=h.2p2csry" w:id="29"/>
            <w:bookmarkEnd w:id="29"/>
            <w:r w:rsidDel="00000000" w:rsidR="00000000" w:rsidRPr="00000000">
              <w:rPr>
                <w:rtl w:val="0"/>
              </w:rPr>
              <w:t xml:space="preserve">a. Affirmative imperative</w:t>
            </w:r>
          </w:p>
          <w:p w:rsidR="00000000" w:rsidDel="00000000" w:rsidP="00000000" w:rsidRDefault="00000000" w:rsidRPr="00000000" w14:paraId="00000338">
            <w:pPr>
              <w:pBdr>
                <w:top w:space="0" w:sz="0" w:val="nil"/>
                <w:left w:space="0" w:sz="0" w:val="nil"/>
                <w:bottom w:space="0" w:sz="0" w:val="nil"/>
                <w:right w:space="0" w:sz="0" w:val="nil"/>
                <w:between w:space="0" w:sz="0" w:val="nil"/>
              </w:pBdr>
              <w:rPr>
                <w:b w:val="0"/>
              </w:rPr>
            </w:pPr>
            <w:r w:rsidDel="00000000" w:rsidR="00000000" w:rsidRPr="00000000">
              <w:rPr>
                <w:b w:val="0"/>
                <w:rtl w:val="0"/>
              </w:rPr>
              <w:t xml:space="preserve">This is the most common usage. Imperative sentences do not have a grammatical subject, but they do have a subject that is inferred, the singular and plural second person, “you". In that way, the basic form of imperative sentences is. </w:t>
            </w:r>
          </w:p>
          <w:p w:rsidR="00000000" w:rsidDel="00000000" w:rsidP="00000000" w:rsidRDefault="00000000" w:rsidRPr="00000000" w14:paraId="00000339">
            <w:pPr>
              <w:pBdr>
                <w:top w:space="0" w:sz="0" w:val="nil"/>
                <w:left w:space="0" w:sz="0" w:val="nil"/>
                <w:bottom w:space="0" w:sz="0" w:val="nil"/>
                <w:right w:space="0" w:sz="0" w:val="nil"/>
                <w:between w:space="0" w:sz="0" w:val="nil"/>
              </w:pBdr>
              <w:rPr>
                <w:b w:val="0"/>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jc w:val="center"/>
              <w:rPr>
                <w:b w:val="0"/>
              </w:rPr>
            </w:pPr>
            <w:r w:rsidDel="00000000" w:rsidR="00000000" w:rsidRPr="00000000">
              <w:rPr>
                <w:b w:val="0"/>
                <w:rtl w:val="0"/>
              </w:rPr>
              <w:t xml:space="preserve">verb (infinitive without to) + object (if needed).</w:t>
            </w:r>
          </w:p>
        </w:tc>
        <w:tc>
          <w:tcPr/>
          <w:p w:rsidR="00000000" w:rsidDel="00000000" w:rsidP="00000000" w:rsidRDefault="00000000" w:rsidRPr="00000000" w14:paraId="0000033B">
            <w:pPr>
              <w:rPr>
                <w:i w:val="1"/>
              </w:rPr>
            </w:pPr>
            <w:r w:rsidDel="00000000" w:rsidR="00000000" w:rsidRPr="00000000">
              <w:rPr>
                <w:i w:val="1"/>
                <w:rtl w:val="0"/>
              </w:rPr>
              <w:t xml:space="preserve">a. Imperativo afirmativo</w:t>
            </w:r>
          </w:p>
          <w:p w:rsidR="00000000" w:rsidDel="00000000" w:rsidP="00000000" w:rsidRDefault="00000000" w:rsidRPr="00000000" w14:paraId="0000033C">
            <w:pPr>
              <w:pBdr>
                <w:top w:space="0" w:sz="0" w:val="nil"/>
                <w:left w:space="0" w:sz="0" w:val="nil"/>
                <w:bottom w:space="0" w:sz="0" w:val="nil"/>
                <w:right w:space="0" w:sz="0" w:val="nil"/>
                <w:between w:space="0" w:sz="0" w:val="nil"/>
              </w:pBdr>
              <w:rPr>
                <w:b w:val="0"/>
                <w:i w:val="1"/>
              </w:rPr>
            </w:pPr>
            <w:r w:rsidDel="00000000" w:rsidR="00000000" w:rsidRPr="00000000">
              <w:rPr>
                <w:b w:val="0"/>
                <w:i w:val="1"/>
                <w:rtl w:val="0"/>
              </w:rPr>
              <w:t xml:space="preserve">Este es el uso más común. Las oraciones imperativas no tienen un sujeto gramatical, pero sí tienen un sujeto que se infiere, la</w:t>
            </w:r>
            <w:r w:rsidDel="00000000" w:rsidR="00000000" w:rsidRPr="00000000">
              <w:rPr>
                <w:b w:val="0"/>
                <w:rtl w:val="0"/>
              </w:rPr>
              <w:t xml:space="preserve"> </w:t>
            </w:r>
            <w:r w:rsidDel="00000000" w:rsidR="00000000" w:rsidRPr="00000000">
              <w:rPr>
                <w:b w:val="0"/>
                <w:i w:val="1"/>
                <w:rtl w:val="0"/>
              </w:rPr>
              <w:t xml:space="preserve">segunda persona del singular y del plural, </w:t>
            </w:r>
            <w:r w:rsidDel="00000000" w:rsidR="00000000" w:rsidRPr="00000000">
              <w:rPr>
                <w:b w:val="0"/>
                <w:rtl w:val="0"/>
              </w:rPr>
              <w:t xml:space="preserve">“</w:t>
            </w:r>
            <w:r w:rsidDel="00000000" w:rsidR="00000000" w:rsidRPr="00000000">
              <w:rPr>
                <w:b w:val="0"/>
                <w:i w:val="1"/>
                <w:rtl w:val="0"/>
              </w:rPr>
              <w:t xml:space="preserve">tú", “usted” o “ustedes”. De esa manera, la forma básica de las oraciones imperativas es. </w:t>
            </w:r>
          </w:p>
          <w:p w:rsidR="00000000" w:rsidDel="00000000" w:rsidP="00000000" w:rsidRDefault="00000000" w:rsidRPr="00000000" w14:paraId="0000033D">
            <w:pPr>
              <w:pBdr>
                <w:top w:space="0" w:sz="0" w:val="nil"/>
                <w:left w:space="0" w:sz="0" w:val="nil"/>
                <w:bottom w:space="0" w:sz="0" w:val="nil"/>
                <w:right w:space="0" w:sz="0" w:val="nil"/>
                <w:between w:space="0" w:sz="0" w:val="nil"/>
              </w:pBdr>
              <w:rPr>
                <w:b w:val="0"/>
                <w:i w:val="1"/>
              </w:rPr>
            </w:pPr>
            <w:r w:rsidDel="00000000" w:rsidR="00000000" w:rsidRPr="00000000">
              <w:rPr>
                <w:rtl w:val="0"/>
              </w:rPr>
            </w:r>
          </w:p>
          <w:p w:rsidR="00000000" w:rsidDel="00000000" w:rsidP="00000000" w:rsidRDefault="00000000" w:rsidRPr="00000000" w14:paraId="0000033E">
            <w:pPr>
              <w:rPr>
                <w:b w:val="0"/>
                <w:i w:val="1"/>
              </w:rPr>
            </w:pPr>
            <w:r w:rsidDel="00000000" w:rsidR="00000000" w:rsidRPr="00000000">
              <w:rPr>
                <w:b w:val="0"/>
                <w:i w:val="1"/>
                <w:rtl w:val="0"/>
              </w:rPr>
              <w:t xml:space="preserve">verbo (infinitivo sin “to”) + objeto </w:t>
            </w:r>
            <w:r w:rsidDel="00000000" w:rsidR="00000000" w:rsidRPr="00000000">
              <w:rPr>
                <w:b w:val="0"/>
                <w:rtl w:val="0"/>
              </w:rPr>
              <w:t xml:space="preserve">(</w:t>
            </w:r>
            <w:r w:rsidDel="00000000" w:rsidR="00000000" w:rsidRPr="00000000">
              <w:rPr>
                <w:b w:val="0"/>
                <w:i w:val="1"/>
                <w:rtl w:val="0"/>
              </w:rPr>
              <w:t xml:space="preserve">si es necesario).</w:t>
            </w:r>
          </w:p>
        </w:tc>
      </w:tr>
    </w:tbl>
    <w:p w:rsidR="00000000" w:rsidDel="00000000" w:rsidP="00000000" w:rsidRDefault="00000000" w:rsidRPr="00000000" w14:paraId="0000033F">
      <w:pPr>
        <w:pBdr>
          <w:top w:space="0" w:sz="0" w:val="nil"/>
          <w:left w:space="0" w:sz="0" w:val="nil"/>
          <w:bottom w:space="0" w:sz="0" w:val="nil"/>
          <w:right w:space="0" w:sz="0" w:val="nil"/>
          <w:between w:space="0" w:sz="0" w:val="nil"/>
        </w:pBdr>
        <w:rPr>
          <w:i w:val="1"/>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rPr>
          <w:i w:val="1"/>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rPr>
          <w:i w:val="1"/>
        </w:rPr>
      </w:pPr>
      <w:r w:rsidDel="00000000" w:rsidR="00000000" w:rsidRPr="00000000">
        <w:rPr>
          <w:rtl w:val="0"/>
        </w:rPr>
      </w:r>
    </w:p>
    <w:tbl>
      <w:tblPr>
        <w:tblStyle w:val="Table39"/>
        <w:tblW w:w="56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5"/>
        <w:gridCol w:w="2805"/>
        <w:tblGridChange w:id="0">
          <w:tblGrid>
            <w:gridCol w:w="2805"/>
            <w:gridCol w:w="2805"/>
          </w:tblGrid>
        </w:tblGridChange>
      </w:tblGrid>
      <w:tr>
        <w:trPr>
          <w:cantSplit w:val="0"/>
          <w:trHeight w:val="315" w:hRule="atLeast"/>
          <w:tblHeader w:val="0"/>
        </w:trPr>
        <w:tc>
          <w:tcPr>
            <w:gridSpan w:val="2"/>
            <w:shd w:fill="d9d9d9" w:val="clear"/>
            <w:vAlign w:val="center"/>
          </w:tcPr>
          <w:p w:rsidR="00000000" w:rsidDel="00000000" w:rsidP="00000000" w:rsidRDefault="00000000" w:rsidRPr="00000000" w14:paraId="00000342">
            <w:pPr>
              <w:jc w:val="center"/>
              <w:rPr>
                <w:b w:val="1"/>
                <w:color w:val="000000"/>
              </w:rPr>
            </w:pPr>
            <w:r w:rsidDel="00000000" w:rsidR="00000000" w:rsidRPr="00000000">
              <w:rPr>
                <w:b w:val="1"/>
                <w:color w:val="000000"/>
                <w:rtl w:val="0"/>
              </w:rPr>
              <w:t xml:space="preserve">Affirmative</w:t>
            </w:r>
          </w:p>
          <w:p w:rsidR="00000000" w:rsidDel="00000000" w:rsidP="00000000" w:rsidRDefault="00000000" w:rsidRPr="00000000" w14:paraId="00000343">
            <w:pPr>
              <w:jc w:val="center"/>
              <w:rPr>
                <w:b w:val="1"/>
                <w:color w:val="000000"/>
              </w:rPr>
            </w:pPr>
            <w:r w:rsidDel="00000000" w:rsidR="00000000" w:rsidRPr="00000000">
              <w:rPr>
                <w:rtl w:val="0"/>
              </w:rPr>
            </w:r>
          </w:p>
        </w:tc>
      </w:tr>
      <w:tr>
        <w:trPr>
          <w:cantSplit w:val="0"/>
          <w:trHeight w:val="525" w:hRule="atLeast"/>
          <w:tblHeader w:val="0"/>
        </w:trPr>
        <w:tc>
          <w:tcPr>
            <w:shd w:fill="f7f7f7" w:val="clear"/>
            <w:vAlign w:val="center"/>
          </w:tcPr>
          <w:p w:rsidR="00000000" w:rsidDel="00000000" w:rsidP="00000000" w:rsidRDefault="00000000" w:rsidRPr="00000000" w14:paraId="00000345">
            <w:pPr>
              <w:jc w:val="center"/>
              <w:rPr>
                <w:b w:val="1"/>
                <w:color w:val="003366"/>
              </w:rPr>
            </w:pPr>
            <w:sdt>
              <w:sdtPr>
                <w:tag w:val="goog_rdk_25"/>
              </w:sdtPr>
              <w:sdtContent>
                <w:commentRangeStart w:id="22"/>
              </w:sdtContent>
            </w:sdt>
            <w:r w:rsidDel="00000000" w:rsidR="00000000" w:rsidRPr="00000000">
              <w:rPr>
                <w:b w:val="1"/>
                <w:color w:val="003366"/>
                <w:rtl w:val="0"/>
              </w:rPr>
              <w:t xml:space="preserve">base</w:t>
            </w:r>
          </w:p>
          <w:p w:rsidR="00000000" w:rsidDel="00000000" w:rsidP="00000000" w:rsidRDefault="00000000" w:rsidRPr="00000000" w14:paraId="00000346">
            <w:pPr>
              <w:jc w:val="center"/>
              <w:rPr>
                <w:color w:val="003366"/>
              </w:rPr>
            </w:pPr>
            <w:r w:rsidDel="00000000" w:rsidR="00000000" w:rsidRPr="00000000">
              <w:rPr>
                <w:color w:val="003366"/>
                <w:rtl w:val="0"/>
              </w:rPr>
              <w:t xml:space="preserve">(Verbal form)</w:t>
            </w:r>
          </w:p>
        </w:tc>
        <w:tc>
          <w:tcPr>
            <w:shd w:fill="f7f7f7" w:val="clear"/>
            <w:vAlign w:val="center"/>
          </w:tcPr>
          <w:p w:rsidR="00000000" w:rsidDel="00000000" w:rsidP="00000000" w:rsidRDefault="00000000" w:rsidRPr="00000000" w14:paraId="00000347">
            <w:pPr>
              <w:jc w:val="center"/>
              <w:rPr>
                <w:b w:val="1"/>
                <w:color w:val="003366"/>
              </w:rPr>
            </w:pPr>
            <w:r w:rsidDel="00000000" w:rsidR="00000000" w:rsidRPr="00000000">
              <w:rPr>
                <w:rtl w:val="0"/>
              </w:rPr>
            </w:r>
          </w:p>
        </w:tc>
      </w:tr>
      <w:tr>
        <w:trPr>
          <w:cantSplit w:val="0"/>
          <w:trHeight w:val="525" w:hRule="atLeast"/>
          <w:tblHeader w:val="0"/>
        </w:trPr>
        <w:tc>
          <w:tcPr>
            <w:shd w:fill="f7f7f7" w:val="clear"/>
            <w:vAlign w:val="center"/>
          </w:tcPr>
          <w:p w:rsidR="00000000" w:rsidDel="00000000" w:rsidP="00000000" w:rsidRDefault="00000000" w:rsidRPr="00000000" w14:paraId="00000348">
            <w:pPr>
              <w:jc w:val="center"/>
              <w:rPr>
                <w:b w:val="1"/>
                <w:color w:val="003366"/>
              </w:rPr>
            </w:pPr>
            <w:r w:rsidDel="00000000" w:rsidR="00000000" w:rsidRPr="00000000">
              <w:rPr>
                <w:b w:val="1"/>
                <w:color w:val="003366"/>
                <w:rtl w:val="0"/>
              </w:rPr>
              <w:t xml:space="preserve">Smile</w:t>
            </w:r>
          </w:p>
        </w:tc>
        <w:tc>
          <w:tcPr>
            <w:shd w:fill="f7f7f7" w:val="clear"/>
            <w:vAlign w:val="center"/>
          </w:tcPr>
          <w:p w:rsidR="00000000" w:rsidDel="00000000" w:rsidP="00000000" w:rsidRDefault="00000000" w:rsidRPr="00000000" w14:paraId="00000349">
            <w:pPr>
              <w:jc w:val="center"/>
              <w:rPr>
                <w:color w:val="003366"/>
              </w:rPr>
            </w:pPr>
            <w:r w:rsidDel="00000000" w:rsidR="00000000" w:rsidRPr="00000000">
              <w:rPr>
                <w:color w:val="003366"/>
                <w:rtl w:val="0"/>
              </w:rPr>
              <w:t xml:space="preserve">and be helpful.</w:t>
            </w:r>
          </w:p>
        </w:tc>
      </w:tr>
      <w:tr>
        <w:trPr>
          <w:cantSplit w:val="0"/>
          <w:trHeight w:val="525" w:hRule="atLeast"/>
          <w:tblHeader w:val="0"/>
        </w:trPr>
        <w:tc>
          <w:tcPr>
            <w:shd w:fill="f7f7f7" w:val="clear"/>
            <w:vAlign w:val="center"/>
          </w:tcPr>
          <w:p w:rsidR="00000000" w:rsidDel="00000000" w:rsidP="00000000" w:rsidRDefault="00000000" w:rsidRPr="00000000" w14:paraId="0000034A">
            <w:pPr>
              <w:jc w:val="center"/>
              <w:rPr>
                <w:b w:val="1"/>
                <w:color w:val="003366"/>
              </w:rPr>
            </w:pPr>
            <w:r w:rsidDel="00000000" w:rsidR="00000000" w:rsidRPr="00000000">
              <w:rPr>
                <w:b w:val="1"/>
                <w:color w:val="003366"/>
                <w:rtl w:val="0"/>
              </w:rPr>
              <w:t xml:space="preserve">Look</w:t>
            </w:r>
          </w:p>
        </w:tc>
        <w:tc>
          <w:tcPr>
            <w:shd w:fill="f7f7f7" w:val="clear"/>
            <w:vAlign w:val="center"/>
          </w:tcPr>
          <w:p w:rsidR="00000000" w:rsidDel="00000000" w:rsidP="00000000" w:rsidRDefault="00000000" w:rsidRPr="00000000" w14:paraId="0000034B">
            <w:pPr>
              <w:jc w:val="center"/>
              <w:rPr>
                <w:color w:val="003366"/>
              </w:rPr>
            </w:pPr>
            <w:r w:rsidDel="00000000" w:rsidR="00000000" w:rsidRPr="00000000">
              <w:rPr>
                <w:color w:val="003366"/>
                <w:rtl w:val="0"/>
              </w:rPr>
              <w:t xml:space="preserve">at people when you talk to them</w:t>
            </w:r>
            <w:commentRangeEnd w:id="22"/>
            <w:r w:rsidDel="00000000" w:rsidR="00000000" w:rsidRPr="00000000">
              <w:commentReference w:id="22"/>
            </w:r>
            <w:r w:rsidDel="00000000" w:rsidR="00000000" w:rsidRPr="00000000">
              <w:rPr>
                <w:color w:val="003366"/>
                <w:rtl w:val="0"/>
              </w:rPr>
              <w:t xml:space="preserve">.</w:t>
            </w:r>
          </w:p>
        </w:tc>
      </w:tr>
    </w:tbl>
    <w:p w:rsidR="00000000" w:rsidDel="00000000" w:rsidP="00000000" w:rsidRDefault="00000000" w:rsidRPr="00000000" w14:paraId="0000034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rPr/>
      </w:pPr>
      <w:r w:rsidDel="00000000" w:rsidR="00000000" w:rsidRPr="00000000">
        <w:rPr>
          <w:rtl w:val="0"/>
        </w:rPr>
      </w:r>
    </w:p>
    <w:tbl>
      <w:tblPr>
        <w:tblStyle w:val="Table40"/>
        <w:tblW w:w="9962.0" w:type="dxa"/>
        <w:jc w:val="left"/>
        <w:tblInd w:w="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350">
            <w:pPr>
              <w:pStyle w:val="Heading2"/>
              <w:ind w:left="1080" w:firstLine="1393"/>
              <w:rPr/>
            </w:pPr>
            <w:bookmarkStart w:colFirst="0" w:colLast="0" w:name="_heading=h.147n2zr" w:id="30"/>
            <w:bookmarkEnd w:id="30"/>
            <w:r w:rsidDel="00000000" w:rsidR="00000000" w:rsidRPr="00000000">
              <w:rPr>
                <w:rtl w:val="0"/>
              </w:rPr>
              <w:t xml:space="preserve">b. Negative imperative</w:t>
            </w:r>
          </w:p>
          <w:p w:rsidR="00000000" w:rsidDel="00000000" w:rsidP="00000000" w:rsidRDefault="00000000" w:rsidRPr="00000000" w14:paraId="00000351">
            <w:pPr>
              <w:rPr/>
            </w:pPr>
            <w:r w:rsidDel="00000000" w:rsidR="00000000" w:rsidRPr="00000000">
              <w:rPr>
                <w:rtl w:val="0"/>
              </w:rPr>
              <w:t xml:space="preserve">The negative imperative sentence has the same structure, plus “do not” or “don’t”.</w:t>
            </w:r>
          </w:p>
        </w:tc>
        <w:tc>
          <w:tcPr/>
          <w:p w:rsidR="00000000" w:rsidDel="00000000" w:rsidP="00000000" w:rsidRDefault="00000000" w:rsidRPr="00000000" w14:paraId="00000352">
            <w:pPr>
              <w:rPr/>
            </w:pPr>
            <w:r w:rsidDel="00000000" w:rsidR="00000000" w:rsidRPr="00000000">
              <w:rPr>
                <w:rtl w:val="0"/>
              </w:rPr>
              <w:t xml:space="preserve">b. Imperativo negativo</w:t>
            </w:r>
          </w:p>
          <w:p w:rsidR="00000000" w:rsidDel="00000000" w:rsidP="00000000" w:rsidRDefault="00000000" w:rsidRPr="00000000" w14:paraId="00000353">
            <w:pPr>
              <w:rPr/>
            </w:pPr>
            <w:r w:rsidDel="00000000" w:rsidR="00000000" w:rsidRPr="00000000">
              <w:rPr>
                <w:rtl w:val="0"/>
              </w:rPr>
              <w:t xml:space="preserve">La oración negativa imperativa tiene la misma estructura, más “do not”  o  “don’t”.</w:t>
            </w:r>
          </w:p>
        </w:tc>
      </w:tr>
    </w:tbl>
    <w:p w:rsidR="00000000" w:rsidDel="00000000" w:rsidP="00000000" w:rsidRDefault="00000000" w:rsidRPr="00000000" w14:paraId="00000354">
      <w:pPr>
        <w:pBdr>
          <w:top w:space="0" w:sz="0" w:val="nil"/>
          <w:left w:space="0" w:sz="0" w:val="nil"/>
          <w:bottom w:space="0" w:sz="0" w:val="nil"/>
          <w:right w:space="0" w:sz="0" w:val="nil"/>
          <w:between w:space="0" w:sz="0" w:val="nil"/>
        </w:pBdr>
        <w:rPr/>
      </w:pPr>
      <w:r w:rsidDel="00000000" w:rsidR="00000000" w:rsidRPr="00000000">
        <w:rPr>
          <w:rtl w:val="0"/>
        </w:rPr>
      </w:r>
    </w:p>
    <w:tbl>
      <w:tblPr>
        <w:tblStyle w:val="Table41"/>
        <w:tblW w:w="60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0"/>
        <w:gridCol w:w="1560"/>
        <w:gridCol w:w="2920"/>
        <w:tblGridChange w:id="0">
          <w:tblGrid>
            <w:gridCol w:w="1580"/>
            <w:gridCol w:w="1560"/>
            <w:gridCol w:w="2920"/>
          </w:tblGrid>
        </w:tblGridChange>
      </w:tblGrid>
      <w:tr>
        <w:trPr>
          <w:cantSplit w:val="0"/>
          <w:trHeight w:val="315" w:hRule="atLeast"/>
          <w:tblHeader w:val="0"/>
        </w:trPr>
        <w:tc>
          <w:tcPr>
            <w:gridSpan w:val="3"/>
            <w:shd w:fill="d9d9d9" w:val="clear"/>
            <w:vAlign w:val="bottom"/>
          </w:tcPr>
          <w:p w:rsidR="00000000" w:rsidDel="00000000" w:rsidP="00000000" w:rsidRDefault="00000000" w:rsidRPr="00000000" w14:paraId="00000355">
            <w:pPr>
              <w:jc w:val="center"/>
              <w:rPr>
                <w:b w:val="1"/>
                <w:color w:val="000000"/>
              </w:rPr>
            </w:pPr>
            <w:r w:rsidDel="00000000" w:rsidR="00000000" w:rsidRPr="00000000">
              <w:rPr>
                <w:b w:val="1"/>
                <w:color w:val="000000"/>
                <w:rtl w:val="0"/>
              </w:rPr>
              <w:t xml:space="preserve">Negative</w:t>
            </w:r>
          </w:p>
        </w:tc>
      </w:tr>
      <w:tr>
        <w:trPr>
          <w:cantSplit w:val="0"/>
          <w:trHeight w:val="525" w:hRule="atLeast"/>
          <w:tblHeader w:val="0"/>
        </w:trPr>
        <w:tc>
          <w:tcPr>
            <w:shd w:fill="f7f7f7" w:val="clear"/>
            <w:vAlign w:val="center"/>
          </w:tcPr>
          <w:p w:rsidR="00000000" w:rsidDel="00000000" w:rsidP="00000000" w:rsidRDefault="00000000" w:rsidRPr="00000000" w14:paraId="00000358">
            <w:pPr>
              <w:jc w:val="center"/>
              <w:rPr>
                <w:b w:val="1"/>
                <w:color w:val="003366"/>
              </w:rPr>
            </w:pPr>
            <w:r w:rsidDel="00000000" w:rsidR="00000000" w:rsidRPr="00000000">
              <w:rPr>
                <w:b w:val="1"/>
                <w:color w:val="003366"/>
                <w:rtl w:val="0"/>
              </w:rPr>
              <w:t xml:space="preserve">Do + not</w:t>
            </w:r>
          </w:p>
        </w:tc>
        <w:tc>
          <w:tcPr>
            <w:shd w:fill="f7f7f7" w:val="clear"/>
            <w:vAlign w:val="center"/>
          </w:tcPr>
          <w:p w:rsidR="00000000" w:rsidDel="00000000" w:rsidP="00000000" w:rsidRDefault="00000000" w:rsidRPr="00000000" w14:paraId="00000359">
            <w:pPr>
              <w:jc w:val="center"/>
              <w:rPr>
                <w:b w:val="1"/>
                <w:color w:val="003366"/>
              </w:rPr>
            </w:pPr>
            <w:r w:rsidDel="00000000" w:rsidR="00000000" w:rsidRPr="00000000">
              <w:rPr>
                <w:b w:val="1"/>
                <w:color w:val="003366"/>
                <w:rtl w:val="0"/>
              </w:rPr>
              <w:t xml:space="preserve">base</w:t>
            </w:r>
          </w:p>
          <w:p w:rsidR="00000000" w:rsidDel="00000000" w:rsidP="00000000" w:rsidRDefault="00000000" w:rsidRPr="00000000" w14:paraId="0000035A">
            <w:pPr>
              <w:jc w:val="center"/>
              <w:rPr>
                <w:color w:val="003366"/>
              </w:rPr>
            </w:pPr>
            <w:r w:rsidDel="00000000" w:rsidR="00000000" w:rsidRPr="00000000">
              <w:rPr>
                <w:color w:val="003366"/>
                <w:rtl w:val="0"/>
              </w:rPr>
              <w:t xml:space="preserve">(Verbal form)</w:t>
            </w:r>
          </w:p>
        </w:tc>
        <w:tc>
          <w:tcPr>
            <w:shd w:fill="f7f7f7" w:val="clear"/>
            <w:vAlign w:val="center"/>
          </w:tcPr>
          <w:p w:rsidR="00000000" w:rsidDel="00000000" w:rsidP="00000000" w:rsidRDefault="00000000" w:rsidRPr="00000000" w14:paraId="0000035B">
            <w:pPr>
              <w:jc w:val="center"/>
              <w:rPr>
                <w:b w:val="1"/>
                <w:color w:val="003366"/>
              </w:rPr>
            </w:pPr>
            <w:r w:rsidDel="00000000" w:rsidR="00000000" w:rsidRPr="00000000">
              <w:rPr>
                <w:rtl w:val="0"/>
              </w:rPr>
            </w:r>
          </w:p>
        </w:tc>
      </w:tr>
      <w:tr>
        <w:trPr>
          <w:cantSplit w:val="0"/>
          <w:trHeight w:val="525" w:hRule="atLeast"/>
          <w:tblHeader w:val="0"/>
        </w:trPr>
        <w:tc>
          <w:tcPr>
            <w:vMerge w:val="restart"/>
            <w:shd w:fill="ffffff" w:val="clear"/>
            <w:vAlign w:val="center"/>
          </w:tcPr>
          <w:p w:rsidR="00000000" w:rsidDel="00000000" w:rsidP="00000000" w:rsidRDefault="00000000" w:rsidRPr="00000000" w14:paraId="0000035C">
            <w:pPr>
              <w:jc w:val="center"/>
              <w:rPr>
                <w:color w:val="003366"/>
              </w:rPr>
            </w:pPr>
            <w:r w:rsidDel="00000000" w:rsidR="00000000" w:rsidRPr="00000000">
              <w:rPr>
                <w:color w:val="003366"/>
                <w:rtl w:val="0"/>
              </w:rPr>
              <w:t xml:space="preserve">Do not / Don’t</w:t>
            </w:r>
          </w:p>
        </w:tc>
        <w:tc>
          <w:tcPr>
            <w:shd w:fill="ffffff" w:val="clear"/>
            <w:vAlign w:val="center"/>
          </w:tcPr>
          <w:p w:rsidR="00000000" w:rsidDel="00000000" w:rsidP="00000000" w:rsidRDefault="00000000" w:rsidRPr="00000000" w14:paraId="0000035D">
            <w:pPr>
              <w:jc w:val="center"/>
              <w:rPr>
                <w:b w:val="1"/>
                <w:color w:val="003366"/>
              </w:rPr>
            </w:pPr>
            <w:r w:rsidDel="00000000" w:rsidR="00000000" w:rsidRPr="00000000">
              <w:rPr>
                <w:b w:val="1"/>
                <w:color w:val="003366"/>
                <w:rtl w:val="0"/>
              </w:rPr>
              <w:t xml:space="preserve">interrupt</w:t>
            </w:r>
          </w:p>
        </w:tc>
        <w:tc>
          <w:tcPr>
            <w:shd w:fill="f7f7f7" w:val="clear"/>
            <w:vAlign w:val="center"/>
          </w:tcPr>
          <w:p w:rsidR="00000000" w:rsidDel="00000000" w:rsidP="00000000" w:rsidRDefault="00000000" w:rsidRPr="00000000" w14:paraId="0000035E">
            <w:pPr>
              <w:jc w:val="center"/>
              <w:rPr>
                <w:color w:val="003366"/>
              </w:rPr>
            </w:pPr>
            <w:r w:rsidDel="00000000" w:rsidR="00000000" w:rsidRPr="00000000">
              <w:rPr>
                <w:color w:val="003366"/>
                <w:rtl w:val="0"/>
              </w:rPr>
              <w:t xml:space="preserve">busy people.</w:t>
            </w:r>
          </w:p>
        </w:tc>
      </w:tr>
      <w:tr>
        <w:trPr>
          <w:cantSplit w:val="0"/>
          <w:trHeight w:val="525" w:hRule="atLeast"/>
          <w:tblHeader w:val="0"/>
        </w:trPr>
        <w:tc>
          <w:tcPr>
            <w:vMerge w:val="continue"/>
            <w:shd w:fill="ffffff" w:val="clear"/>
            <w:vAlign w:val="center"/>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3366"/>
              </w:rPr>
            </w:pPr>
            <w:r w:rsidDel="00000000" w:rsidR="00000000" w:rsidRPr="00000000">
              <w:rPr>
                <w:rtl w:val="0"/>
              </w:rPr>
            </w:r>
          </w:p>
        </w:tc>
        <w:tc>
          <w:tcPr>
            <w:shd w:fill="f7f7f7" w:val="clear"/>
            <w:vAlign w:val="center"/>
          </w:tcPr>
          <w:p w:rsidR="00000000" w:rsidDel="00000000" w:rsidP="00000000" w:rsidRDefault="00000000" w:rsidRPr="00000000" w14:paraId="00000360">
            <w:pPr>
              <w:jc w:val="center"/>
              <w:rPr>
                <w:b w:val="1"/>
                <w:color w:val="003366"/>
              </w:rPr>
            </w:pPr>
            <w:sdt>
              <w:sdtPr>
                <w:tag w:val="goog_rdk_26"/>
              </w:sdtPr>
              <w:sdtContent>
                <w:commentRangeStart w:id="23"/>
              </w:sdtContent>
            </w:sdt>
            <w:r w:rsidDel="00000000" w:rsidR="00000000" w:rsidRPr="00000000">
              <w:rPr>
                <w:b w:val="1"/>
                <w:color w:val="003366"/>
                <w:rtl w:val="0"/>
              </w:rPr>
              <w:t xml:space="preserve">do</w:t>
            </w:r>
          </w:p>
        </w:tc>
        <w:tc>
          <w:tcPr>
            <w:shd w:fill="f7f7f7" w:val="clear"/>
            <w:vAlign w:val="center"/>
          </w:tcPr>
          <w:p w:rsidR="00000000" w:rsidDel="00000000" w:rsidP="00000000" w:rsidRDefault="00000000" w:rsidRPr="00000000" w14:paraId="00000361">
            <w:pPr>
              <w:jc w:val="center"/>
              <w:rPr>
                <w:color w:val="003366"/>
              </w:rPr>
            </w:pPr>
            <w:r w:rsidDel="00000000" w:rsidR="00000000" w:rsidRPr="00000000">
              <w:rPr>
                <w:color w:val="003366"/>
                <w:rtl w:val="0"/>
              </w:rPr>
              <w:t xml:space="preserve">this in the beginning</w:t>
            </w:r>
            <w:commentRangeEnd w:id="23"/>
            <w:r w:rsidDel="00000000" w:rsidR="00000000" w:rsidRPr="00000000">
              <w:commentReference w:id="23"/>
            </w:r>
            <w:r w:rsidDel="00000000" w:rsidR="00000000" w:rsidRPr="00000000">
              <w:rPr>
                <w:color w:val="003366"/>
                <w:rtl w:val="0"/>
              </w:rPr>
              <w:t xml:space="preserve">.</w:t>
            </w:r>
          </w:p>
        </w:tc>
      </w:tr>
    </w:tbl>
    <w:p w:rsidR="00000000" w:rsidDel="00000000" w:rsidP="00000000" w:rsidRDefault="00000000" w:rsidRPr="00000000" w14:paraId="00000362">
      <w:pPr>
        <w:pBdr>
          <w:top w:space="0" w:sz="0" w:val="nil"/>
          <w:left w:space="0" w:sz="0" w:val="nil"/>
          <w:bottom w:space="0" w:sz="0" w:val="nil"/>
          <w:right w:space="0" w:sz="0" w:val="nil"/>
          <w:between w:space="0" w:sz="0" w:val="nil"/>
        </w:pBdr>
        <w:rPr/>
      </w:pPr>
      <w:r w:rsidDel="00000000" w:rsidR="00000000" w:rsidRPr="00000000">
        <w:rPr>
          <w:rtl w:val="0"/>
        </w:rPr>
      </w:r>
    </w:p>
    <w:tbl>
      <w:tblPr>
        <w:tblStyle w:val="Table42"/>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363">
            <w:pPr>
              <w:pStyle w:val="Heading2"/>
              <w:numPr>
                <w:ilvl w:val="1"/>
                <w:numId w:val="16"/>
              </w:numPr>
              <w:ind w:left="1440" w:hanging="360"/>
              <w:rPr/>
            </w:pPr>
            <w:bookmarkStart w:colFirst="0" w:colLast="0" w:name="_heading=h.3o7alnk" w:id="31"/>
            <w:bookmarkEnd w:id="31"/>
            <w:r w:rsidDel="00000000" w:rsidR="00000000" w:rsidRPr="00000000">
              <w:rPr>
                <w:rtl w:val="0"/>
              </w:rPr>
              <w:t xml:space="preserve">Exhortative imperative</w:t>
            </w:r>
          </w:p>
          <w:p w:rsidR="00000000" w:rsidDel="00000000" w:rsidP="00000000" w:rsidRDefault="00000000" w:rsidRPr="00000000" w14:paraId="00000364">
            <w:pPr>
              <w:rPr>
                <w:b w:val="0"/>
              </w:rPr>
            </w:pPr>
            <w:r w:rsidDel="00000000" w:rsidR="00000000" w:rsidRPr="00000000">
              <w:rPr>
                <w:b w:val="0"/>
                <w:rtl w:val="0"/>
              </w:rPr>
              <w:t xml:space="preserve">The exhortative way is used to make suggestions: Let’s (Let + us) + verb. It is used in the first-person plural only, especially when you are trying to encourage someone to do something with you, including both the speaker and the hearer, so the subject that is inferred is represented by the plural “we”.</w:t>
            </w:r>
          </w:p>
        </w:tc>
        <w:tc>
          <w:tcPr/>
          <w:p w:rsidR="00000000" w:rsidDel="00000000" w:rsidP="00000000" w:rsidRDefault="00000000" w:rsidRPr="00000000" w14:paraId="00000365">
            <w:pPr>
              <w:rPr>
                <w:b w:val="0"/>
                <w:i w:val="1"/>
              </w:rPr>
            </w:pPr>
            <w:r w:rsidDel="00000000" w:rsidR="00000000" w:rsidRPr="00000000">
              <w:rPr>
                <w:b w:val="0"/>
                <w:i w:val="1"/>
                <w:rtl w:val="0"/>
              </w:rPr>
              <w:t xml:space="preserve">c. Exhortación imperativa</w:t>
            </w:r>
          </w:p>
          <w:p w:rsidR="00000000" w:rsidDel="00000000" w:rsidP="00000000" w:rsidRDefault="00000000" w:rsidRPr="00000000" w14:paraId="00000366">
            <w:pPr>
              <w:rPr>
                <w:b w:val="0"/>
                <w:i w:val="1"/>
              </w:rPr>
            </w:pPr>
            <w:r w:rsidDel="00000000" w:rsidR="00000000" w:rsidRPr="00000000">
              <w:rPr>
                <w:b w:val="0"/>
                <w:i w:val="1"/>
                <w:rtl w:val="0"/>
              </w:rPr>
              <w:t xml:space="preserve">La forma exhortativa se utiliza para hacer sugerencias: </w:t>
            </w:r>
            <w:r w:rsidDel="00000000" w:rsidR="00000000" w:rsidRPr="00000000">
              <w:rPr>
                <w:b w:val="0"/>
                <w:i w:val="1"/>
                <w:rtl w:val="0"/>
              </w:rPr>
              <w:t xml:space="preserve">Let’s</w:t>
            </w:r>
            <w:r w:rsidDel="00000000" w:rsidR="00000000" w:rsidRPr="00000000">
              <w:rPr>
                <w:b w:val="0"/>
                <w:i w:val="1"/>
                <w:rtl w:val="0"/>
              </w:rPr>
              <w:t xml:space="preserve"> (Let + us) + verbo.</w:t>
            </w:r>
            <w:r w:rsidDel="00000000" w:rsidR="00000000" w:rsidRPr="00000000">
              <w:rPr>
                <w:b w:val="0"/>
                <w:rtl w:val="0"/>
              </w:rPr>
              <w:t xml:space="preserve"> </w:t>
            </w:r>
            <w:r w:rsidDel="00000000" w:rsidR="00000000" w:rsidRPr="00000000">
              <w:rPr>
                <w:b w:val="0"/>
                <w:i w:val="1"/>
                <w:rtl w:val="0"/>
              </w:rPr>
              <w:t xml:space="preserve">Se utiliza solo en primera persona del plural, especialmente cuando se trata de animar a alguien a hacer algo con usted, incluyendo tanto el hablante como el oyente, por lo que la persona que se infiere está representada por el plural </w:t>
            </w:r>
            <w:r w:rsidDel="00000000" w:rsidR="00000000" w:rsidRPr="00000000">
              <w:rPr>
                <w:b w:val="0"/>
                <w:rtl w:val="0"/>
              </w:rPr>
              <w:t xml:space="preserve">“</w:t>
            </w:r>
            <w:r w:rsidDel="00000000" w:rsidR="00000000" w:rsidRPr="00000000">
              <w:rPr>
                <w:b w:val="0"/>
                <w:i w:val="1"/>
                <w:rtl w:val="0"/>
              </w:rPr>
              <w:t xml:space="preserve">nosotros".</w:t>
            </w:r>
          </w:p>
        </w:tc>
      </w:tr>
    </w:tbl>
    <w:p w:rsidR="00000000" w:rsidDel="00000000" w:rsidP="00000000" w:rsidRDefault="00000000" w:rsidRPr="00000000" w14:paraId="0000036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rPr/>
      </w:pPr>
      <w:r w:rsidDel="00000000" w:rsidR="00000000" w:rsidRPr="00000000">
        <w:rPr>
          <w:rtl w:val="0"/>
        </w:rPr>
      </w:r>
    </w:p>
    <w:tbl>
      <w:tblPr>
        <w:tblStyle w:val="Table43"/>
        <w:tblW w:w="60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0"/>
        <w:gridCol w:w="1560"/>
        <w:gridCol w:w="2920"/>
        <w:tblGridChange w:id="0">
          <w:tblGrid>
            <w:gridCol w:w="1580"/>
            <w:gridCol w:w="1560"/>
            <w:gridCol w:w="2920"/>
          </w:tblGrid>
        </w:tblGridChange>
      </w:tblGrid>
      <w:tr>
        <w:trPr>
          <w:cantSplit w:val="0"/>
          <w:trHeight w:val="315" w:hRule="atLeast"/>
          <w:tblHeader w:val="0"/>
        </w:trPr>
        <w:tc>
          <w:tcPr>
            <w:gridSpan w:val="3"/>
            <w:shd w:fill="d9d9d9" w:val="clear"/>
            <w:vAlign w:val="bottom"/>
          </w:tcPr>
          <w:p w:rsidR="00000000" w:rsidDel="00000000" w:rsidP="00000000" w:rsidRDefault="00000000" w:rsidRPr="00000000" w14:paraId="0000036A">
            <w:pPr>
              <w:jc w:val="center"/>
              <w:rPr>
                <w:b w:val="1"/>
                <w:color w:val="000000"/>
              </w:rPr>
            </w:pPr>
            <w:r w:rsidDel="00000000" w:rsidR="00000000" w:rsidRPr="00000000">
              <w:rPr>
                <w:b w:val="1"/>
                <w:color w:val="000000"/>
                <w:rtl w:val="0"/>
              </w:rPr>
              <w:t xml:space="preserve">Exhortative</w:t>
            </w:r>
          </w:p>
        </w:tc>
      </w:tr>
      <w:tr>
        <w:trPr>
          <w:cantSplit w:val="0"/>
          <w:trHeight w:val="525" w:hRule="atLeast"/>
          <w:tblHeader w:val="0"/>
        </w:trPr>
        <w:tc>
          <w:tcPr>
            <w:shd w:fill="f7f7f7" w:val="clear"/>
            <w:vAlign w:val="center"/>
          </w:tcPr>
          <w:p w:rsidR="00000000" w:rsidDel="00000000" w:rsidP="00000000" w:rsidRDefault="00000000" w:rsidRPr="00000000" w14:paraId="0000036D">
            <w:pPr>
              <w:jc w:val="center"/>
              <w:rPr>
                <w:b w:val="1"/>
                <w:color w:val="003366"/>
              </w:rPr>
            </w:pPr>
            <w:r w:rsidDel="00000000" w:rsidR="00000000" w:rsidRPr="00000000">
              <w:rPr>
                <w:b w:val="1"/>
                <w:color w:val="003366"/>
                <w:rtl w:val="0"/>
              </w:rPr>
              <w:t xml:space="preserve">Let + us</w:t>
            </w:r>
          </w:p>
        </w:tc>
        <w:tc>
          <w:tcPr>
            <w:shd w:fill="f7f7f7" w:val="clear"/>
            <w:vAlign w:val="center"/>
          </w:tcPr>
          <w:p w:rsidR="00000000" w:rsidDel="00000000" w:rsidP="00000000" w:rsidRDefault="00000000" w:rsidRPr="00000000" w14:paraId="0000036E">
            <w:pPr>
              <w:jc w:val="center"/>
              <w:rPr>
                <w:b w:val="1"/>
                <w:color w:val="003366"/>
              </w:rPr>
            </w:pPr>
            <w:r w:rsidDel="00000000" w:rsidR="00000000" w:rsidRPr="00000000">
              <w:rPr>
                <w:b w:val="1"/>
                <w:color w:val="003366"/>
                <w:rtl w:val="0"/>
              </w:rPr>
              <w:t xml:space="preserve">base</w:t>
            </w:r>
          </w:p>
          <w:p w:rsidR="00000000" w:rsidDel="00000000" w:rsidP="00000000" w:rsidRDefault="00000000" w:rsidRPr="00000000" w14:paraId="0000036F">
            <w:pPr>
              <w:jc w:val="center"/>
              <w:rPr>
                <w:color w:val="003366"/>
              </w:rPr>
            </w:pPr>
            <w:r w:rsidDel="00000000" w:rsidR="00000000" w:rsidRPr="00000000">
              <w:rPr>
                <w:color w:val="003366"/>
                <w:rtl w:val="0"/>
              </w:rPr>
              <w:t xml:space="preserve">(Verbal form)</w:t>
            </w:r>
          </w:p>
        </w:tc>
        <w:tc>
          <w:tcPr>
            <w:shd w:fill="f7f7f7" w:val="clear"/>
            <w:vAlign w:val="center"/>
          </w:tcPr>
          <w:p w:rsidR="00000000" w:rsidDel="00000000" w:rsidP="00000000" w:rsidRDefault="00000000" w:rsidRPr="00000000" w14:paraId="00000370">
            <w:pPr>
              <w:jc w:val="center"/>
              <w:rPr>
                <w:b w:val="1"/>
                <w:color w:val="003366"/>
              </w:rPr>
            </w:pPr>
            <w:r w:rsidDel="00000000" w:rsidR="00000000" w:rsidRPr="00000000">
              <w:rPr>
                <w:rtl w:val="0"/>
              </w:rPr>
            </w:r>
          </w:p>
        </w:tc>
      </w:tr>
      <w:tr>
        <w:trPr>
          <w:cantSplit w:val="0"/>
          <w:trHeight w:val="525" w:hRule="atLeast"/>
          <w:tblHeader w:val="0"/>
        </w:trPr>
        <w:tc>
          <w:tcPr>
            <w:vMerge w:val="restart"/>
            <w:shd w:fill="ffffff" w:val="clear"/>
            <w:vAlign w:val="center"/>
          </w:tcPr>
          <w:p w:rsidR="00000000" w:rsidDel="00000000" w:rsidP="00000000" w:rsidRDefault="00000000" w:rsidRPr="00000000" w14:paraId="00000371">
            <w:pPr>
              <w:jc w:val="center"/>
              <w:rPr>
                <w:color w:val="003366"/>
              </w:rPr>
            </w:pPr>
            <w:r w:rsidDel="00000000" w:rsidR="00000000" w:rsidRPr="00000000">
              <w:rPr>
                <w:color w:val="003366"/>
                <w:rtl w:val="0"/>
              </w:rPr>
              <w:t xml:space="preserve">Let us / Let's</w:t>
            </w:r>
          </w:p>
        </w:tc>
        <w:tc>
          <w:tcPr>
            <w:shd w:fill="ffffff" w:val="clear"/>
            <w:vAlign w:val="center"/>
          </w:tcPr>
          <w:p w:rsidR="00000000" w:rsidDel="00000000" w:rsidP="00000000" w:rsidRDefault="00000000" w:rsidRPr="00000000" w14:paraId="00000372">
            <w:pPr>
              <w:jc w:val="center"/>
              <w:rPr>
                <w:b w:val="1"/>
                <w:color w:val="003366"/>
              </w:rPr>
            </w:pPr>
            <w:r w:rsidDel="00000000" w:rsidR="00000000" w:rsidRPr="00000000">
              <w:rPr>
                <w:b w:val="1"/>
                <w:color w:val="003366"/>
                <w:rtl w:val="0"/>
              </w:rPr>
              <w:t xml:space="preserve">go</w:t>
            </w:r>
          </w:p>
        </w:tc>
        <w:tc>
          <w:tcPr>
            <w:shd w:fill="f7f7f7" w:val="clear"/>
            <w:vAlign w:val="center"/>
          </w:tcPr>
          <w:p w:rsidR="00000000" w:rsidDel="00000000" w:rsidP="00000000" w:rsidRDefault="00000000" w:rsidRPr="00000000" w14:paraId="00000373">
            <w:pPr>
              <w:jc w:val="center"/>
              <w:rPr>
                <w:color w:val="003366"/>
              </w:rPr>
            </w:pPr>
            <w:r w:rsidDel="00000000" w:rsidR="00000000" w:rsidRPr="00000000">
              <w:rPr>
                <w:color w:val="003366"/>
                <w:rtl w:val="0"/>
              </w:rPr>
              <w:t xml:space="preserve">to the restaurant.</w:t>
            </w:r>
          </w:p>
        </w:tc>
      </w:tr>
      <w:tr>
        <w:trPr>
          <w:cantSplit w:val="0"/>
          <w:trHeight w:val="525" w:hRule="atLeast"/>
          <w:tblHeader w:val="0"/>
        </w:trPr>
        <w:tc>
          <w:tcPr>
            <w:vMerge w:val="continue"/>
            <w:shd w:fill="ffffff" w:val="clear"/>
            <w:vAlign w:val="center"/>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3366"/>
              </w:rPr>
            </w:pPr>
            <w:r w:rsidDel="00000000" w:rsidR="00000000" w:rsidRPr="00000000">
              <w:rPr>
                <w:rtl w:val="0"/>
              </w:rPr>
            </w:r>
          </w:p>
        </w:tc>
        <w:tc>
          <w:tcPr>
            <w:shd w:fill="f7f7f7" w:val="clear"/>
            <w:vAlign w:val="center"/>
          </w:tcPr>
          <w:p w:rsidR="00000000" w:rsidDel="00000000" w:rsidP="00000000" w:rsidRDefault="00000000" w:rsidRPr="00000000" w14:paraId="00000375">
            <w:pPr>
              <w:jc w:val="center"/>
              <w:rPr>
                <w:b w:val="1"/>
                <w:color w:val="003366"/>
              </w:rPr>
            </w:pPr>
            <w:sdt>
              <w:sdtPr>
                <w:tag w:val="goog_rdk_27"/>
              </w:sdtPr>
              <w:sdtContent>
                <w:commentRangeStart w:id="24"/>
              </w:sdtContent>
            </w:sdt>
            <w:r w:rsidDel="00000000" w:rsidR="00000000" w:rsidRPr="00000000">
              <w:rPr>
                <w:b w:val="1"/>
                <w:color w:val="003366"/>
                <w:rtl w:val="0"/>
              </w:rPr>
              <w:t xml:space="preserve">visit</w:t>
            </w:r>
          </w:p>
        </w:tc>
        <w:tc>
          <w:tcPr>
            <w:shd w:fill="f7f7f7" w:val="clear"/>
            <w:vAlign w:val="center"/>
          </w:tcPr>
          <w:p w:rsidR="00000000" w:rsidDel="00000000" w:rsidP="00000000" w:rsidRDefault="00000000" w:rsidRPr="00000000" w14:paraId="00000376">
            <w:pPr>
              <w:jc w:val="center"/>
              <w:rPr>
                <w:color w:val="003366"/>
              </w:rPr>
            </w:pPr>
            <w:r w:rsidDel="00000000" w:rsidR="00000000" w:rsidRPr="00000000">
              <w:rPr>
                <w:color w:val="003366"/>
                <w:rtl w:val="0"/>
              </w:rPr>
              <w:t xml:space="preserve">the National Museum</w:t>
            </w:r>
            <w:commentRangeEnd w:id="24"/>
            <w:r w:rsidDel="00000000" w:rsidR="00000000" w:rsidRPr="00000000">
              <w:commentReference w:id="24"/>
            </w:r>
            <w:r w:rsidDel="00000000" w:rsidR="00000000" w:rsidRPr="00000000">
              <w:rPr>
                <w:color w:val="003366"/>
                <w:rtl w:val="0"/>
              </w:rPr>
              <w:t xml:space="preserve">.</w:t>
            </w:r>
          </w:p>
        </w:tc>
      </w:tr>
    </w:tbl>
    <w:p w:rsidR="00000000" w:rsidDel="00000000" w:rsidP="00000000" w:rsidRDefault="00000000" w:rsidRPr="00000000" w14:paraId="00000377">
      <w:pPr>
        <w:pBdr>
          <w:top w:space="0" w:sz="0" w:val="nil"/>
          <w:left w:space="0" w:sz="0" w:val="nil"/>
          <w:bottom w:space="0" w:sz="0" w:val="nil"/>
          <w:right w:space="0" w:sz="0" w:val="nil"/>
          <w:between w:space="0" w:sz="0" w:val="nil"/>
        </w:pBdr>
        <w:rPr/>
      </w:pPr>
      <w:r w:rsidDel="00000000" w:rsidR="00000000" w:rsidRPr="00000000">
        <w:rPr>
          <w:rtl w:val="0"/>
        </w:rPr>
      </w:r>
    </w:p>
    <w:tbl>
      <w:tblPr>
        <w:tblStyle w:val="Table44"/>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378">
            <w:pPr>
              <w:pBdr>
                <w:top w:space="0" w:sz="0" w:val="nil"/>
                <w:left w:space="0" w:sz="0" w:val="nil"/>
                <w:bottom w:space="0" w:sz="0" w:val="nil"/>
                <w:right w:space="0" w:sz="0" w:val="nil"/>
                <w:between w:space="0" w:sz="0" w:val="nil"/>
              </w:pBdr>
              <w:rPr>
                <w:b w:val="0"/>
              </w:rPr>
            </w:pPr>
            <w:r w:rsidDel="00000000" w:rsidR="00000000" w:rsidRPr="00000000">
              <w:rPr>
                <w:b w:val="0"/>
                <w:rtl w:val="0"/>
              </w:rPr>
              <w:t xml:space="preserve">The front office clerk welcomes and attends guests upon arrival at the hotel and throughout their stay. One of his/her functions is to answer the requests and questions of the guests and try to solve their concerns. He/She is also the one who reflects the public image of the establishment. </w:t>
            </w:r>
          </w:p>
          <w:p w:rsidR="00000000" w:rsidDel="00000000" w:rsidP="00000000" w:rsidRDefault="00000000" w:rsidRPr="00000000" w14:paraId="00000379">
            <w:pPr>
              <w:pBdr>
                <w:top w:space="0" w:sz="0" w:val="nil"/>
                <w:left w:space="0" w:sz="0" w:val="nil"/>
                <w:bottom w:space="0" w:sz="0" w:val="nil"/>
                <w:right w:space="0" w:sz="0" w:val="nil"/>
                <w:between w:space="0" w:sz="0" w:val="nil"/>
              </w:pBdr>
              <w:rPr>
                <w:b w:val="0"/>
              </w:rPr>
            </w:pP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rPr>
                <w:b w:val="0"/>
              </w:rPr>
            </w:pPr>
            <w:r w:rsidDel="00000000" w:rsidR="00000000" w:rsidRPr="00000000">
              <w:rPr>
                <w:b w:val="0"/>
                <w:rtl w:val="0"/>
              </w:rPr>
              <w:t xml:space="preserve">The receptionist makes guests feel well attended to, answers their queries and deals with their complaints, seeking effective solutions in the shortest possible time, when necessary, and always demonstrating a friendly and respectful attitude. </w:t>
            </w:r>
          </w:p>
          <w:p w:rsidR="00000000" w:rsidDel="00000000" w:rsidP="00000000" w:rsidRDefault="00000000" w:rsidRPr="00000000" w14:paraId="0000037B">
            <w:pPr>
              <w:pBdr>
                <w:top w:space="0" w:sz="0" w:val="nil"/>
                <w:left w:space="0" w:sz="0" w:val="nil"/>
                <w:bottom w:space="0" w:sz="0" w:val="nil"/>
                <w:right w:space="0" w:sz="0" w:val="nil"/>
                <w:between w:space="0" w:sz="0" w:val="nil"/>
              </w:pBdr>
              <w:rPr>
                <w:b w:val="0"/>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rPr>
                <w:b w:val="0"/>
              </w:rPr>
            </w:pPr>
            <w:r w:rsidDel="00000000" w:rsidR="00000000" w:rsidRPr="00000000">
              <w:rPr>
                <w:b w:val="0"/>
                <w:rtl w:val="0"/>
              </w:rPr>
              <w:t xml:space="preserve">His/Her functions also include to:</w:t>
            </w:r>
          </w:p>
          <w:p w:rsidR="00000000" w:rsidDel="00000000" w:rsidP="00000000" w:rsidRDefault="00000000" w:rsidRPr="00000000" w14:paraId="0000037D">
            <w:pPr>
              <w:pBdr>
                <w:top w:space="0" w:sz="0" w:val="nil"/>
                <w:left w:space="0" w:sz="0" w:val="nil"/>
                <w:bottom w:space="0" w:sz="0" w:val="nil"/>
                <w:right w:space="0" w:sz="0" w:val="nil"/>
                <w:between w:space="0" w:sz="0" w:val="nil"/>
              </w:pBdr>
              <w:ind w:left="720" w:firstLine="0"/>
              <w:rPr>
                <w:b w:val="0"/>
                <w:color w:val="000000"/>
              </w:rPr>
            </w:pPr>
            <w:r w:rsidDel="00000000" w:rsidR="00000000" w:rsidRPr="00000000">
              <w:rPr>
                <w:rtl w:val="0"/>
              </w:rPr>
            </w:r>
          </w:p>
          <w:p w:rsidR="00000000" w:rsidDel="00000000" w:rsidP="00000000" w:rsidRDefault="00000000" w:rsidRPr="00000000" w14:paraId="0000037E">
            <w:pPr>
              <w:numPr>
                <w:ilvl w:val="0"/>
                <w:numId w:val="15"/>
              </w:numPr>
              <w:pBdr>
                <w:top w:space="0" w:sz="0" w:val="nil"/>
                <w:left w:space="0" w:sz="0" w:val="nil"/>
                <w:bottom w:space="0" w:sz="0" w:val="nil"/>
                <w:right w:space="0" w:sz="0" w:val="nil"/>
                <w:between w:space="0" w:sz="0" w:val="nil"/>
              </w:pBdr>
              <w:ind w:left="720" w:hanging="720"/>
              <w:jc w:val="left"/>
              <w:rPr>
                <w:b w:val="0"/>
                <w:color w:val="000000"/>
              </w:rPr>
            </w:pPr>
            <w:sdt>
              <w:sdtPr>
                <w:tag w:val="goog_rdk_28"/>
              </w:sdtPr>
              <w:sdtContent>
                <w:commentRangeStart w:id="25"/>
              </w:sdtContent>
            </w:sdt>
            <w:r w:rsidDel="00000000" w:rsidR="00000000" w:rsidRPr="00000000">
              <w:rPr>
                <w:b w:val="0"/>
                <w:color w:val="000000"/>
                <w:rtl w:val="0"/>
              </w:rPr>
              <w:t xml:space="preserve">Promote all the services offered by the hotel, inform about the established schedules, and make reservations for some external services, such as tourist visits through the city, car rental, taxi service, among others.</w:t>
            </w:r>
          </w:p>
          <w:p w:rsidR="00000000" w:rsidDel="00000000" w:rsidP="00000000" w:rsidRDefault="00000000" w:rsidRPr="00000000" w14:paraId="0000037F">
            <w:pPr>
              <w:numPr>
                <w:ilvl w:val="0"/>
                <w:numId w:val="15"/>
              </w:numPr>
              <w:pBdr>
                <w:top w:space="0" w:sz="0" w:val="nil"/>
                <w:left w:space="0" w:sz="0" w:val="nil"/>
                <w:bottom w:space="0" w:sz="0" w:val="nil"/>
                <w:right w:space="0" w:sz="0" w:val="nil"/>
                <w:between w:space="0" w:sz="0" w:val="nil"/>
              </w:pBdr>
              <w:ind w:left="720" w:hanging="720"/>
              <w:jc w:val="left"/>
              <w:rPr>
                <w:b w:val="0"/>
                <w:color w:val="000000"/>
              </w:rPr>
            </w:pPr>
            <w:r w:rsidDel="00000000" w:rsidR="00000000" w:rsidRPr="00000000">
              <w:rPr>
                <w:b w:val="0"/>
                <w:color w:val="000000"/>
                <w:rtl w:val="0"/>
              </w:rPr>
              <w:t xml:space="preserve">Report on meeting rooms and manage their use.</w:t>
            </w:r>
          </w:p>
          <w:p w:rsidR="00000000" w:rsidDel="00000000" w:rsidP="00000000" w:rsidRDefault="00000000" w:rsidRPr="00000000" w14:paraId="00000380">
            <w:pPr>
              <w:numPr>
                <w:ilvl w:val="0"/>
                <w:numId w:val="15"/>
              </w:numPr>
              <w:pBdr>
                <w:top w:space="0" w:sz="0" w:val="nil"/>
                <w:left w:space="0" w:sz="0" w:val="nil"/>
                <w:bottom w:space="0" w:sz="0" w:val="nil"/>
                <w:right w:space="0" w:sz="0" w:val="nil"/>
                <w:between w:space="0" w:sz="0" w:val="nil"/>
              </w:pBdr>
              <w:ind w:left="720" w:hanging="720"/>
              <w:jc w:val="left"/>
              <w:rPr>
                <w:b w:val="0"/>
                <w:color w:val="000000"/>
              </w:rPr>
            </w:pPr>
            <w:r w:rsidDel="00000000" w:rsidR="00000000" w:rsidRPr="00000000">
              <w:rPr>
                <w:b w:val="0"/>
                <w:color w:val="000000"/>
                <w:rtl w:val="0"/>
              </w:rPr>
              <w:t xml:space="preserve">Take care of the correspondence, courier, and alarm services when the guest requests it.</w:t>
            </w:r>
          </w:p>
          <w:p w:rsidR="00000000" w:rsidDel="00000000" w:rsidP="00000000" w:rsidRDefault="00000000" w:rsidRPr="00000000" w14:paraId="00000381">
            <w:pPr>
              <w:numPr>
                <w:ilvl w:val="0"/>
                <w:numId w:val="15"/>
              </w:numPr>
              <w:pBdr>
                <w:top w:space="0" w:sz="0" w:val="nil"/>
                <w:left w:space="0" w:sz="0" w:val="nil"/>
                <w:bottom w:space="0" w:sz="0" w:val="nil"/>
                <w:right w:space="0" w:sz="0" w:val="nil"/>
                <w:between w:space="0" w:sz="0" w:val="nil"/>
              </w:pBdr>
              <w:ind w:left="720" w:hanging="720"/>
              <w:jc w:val="left"/>
              <w:rPr>
                <w:b w:val="0"/>
                <w:color w:val="000000"/>
              </w:rPr>
            </w:pPr>
            <w:r w:rsidDel="00000000" w:rsidR="00000000" w:rsidRPr="00000000">
              <w:rPr>
                <w:b w:val="0"/>
                <w:color w:val="000000"/>
                <w:rtl w:val="0"/>
              </w:rPr>
              <w:t xml:space="preserve">Inform guests about local attractions and landmarks.</w:t>
            </w:r>
          </w:p>
          <w:p w:rsidR="00000000" w:rsidDel="00000000" w:rsidP="00000000" w:rsidRDefault="00000000" w:rsidRPr="00000000" w14:paraId="00000382">
            <w:pPr>
              <w:numPr>
                <w:ilvl w:val="0"/>
                <w:numId w:val="15"/>
              </w:numPr>
              <w:pBdr>
                <w:top w:space="0" w:sz="0" w:val="nil"/>
                <w:left w:space="0" w:sz="0" w:val="nil"/>
                <w:bottom w:space="0" w:sz="0" w:val="nil"/>
                <w:right w:space="0" w:sz="0" w:val="nil"/>
                <w:between w:space="0" w:sz="0" w:val="nil"/>
              </w:pBdr>
              <w:ind w:left="720" w:hanging="720"/>
              <w:jc w:val="left"/>
              <w:rPr>
                <w:b w:val="0"/>
              </w:rPr>
            </w:pPr>
            <w:r w:rsidDel="00000000" w:rsidR="00000000" w:rsidRPr="00000000">
              <w:rPr>
                <w:b w:val="0"/>
                <w:color w:val="000000"/>
                <w:rtl w:val="0"/>
              </w:rPr>
              <w:t xml:space="preserve">Report loss prevention or safety. </w:t>
            </w:r>
            <w:r w:rsidDel="00000000" w:rsidR="00000000" w:rsidRPr="00000000">
              <w:rPr>
                <w:rtl w:val="0"/>
              </w:rPr>
            </w:r>
          </w:p>
          <w:p w:rsidR="00000000" w:rsidDel="00000000" w:rsidP="00000000" w:rsidRDefault="00000000" w:rsidRPr="00000000" w14:paraId="00000383">
            <w:pPr>
              <w:numPr>
                <w:ilvl w:val="0"/>
                <w:numId w:val="15"/>
              </w:numPr>
              <w:pBdr>
                <w:top w:space="0" w:sz="0" w:val="nil"/>
                <w:left w:space="0" w:sz="0" w:val="nil"/>
                <w:bottom w:space="0" w:sz="0" w:val="nil"/>
                <w:right w:space="0" w:sz="0" w:val="nil"/>
                <w:between w:space="0" w:sz="0" w:val="nil"/>
              </w:pBdr>
              <w:ind w:left="720" w:hanging="720"/>
              <w:jc w:val="left"/>
              <w:rPr>
                <w:b w:val="0"/>
                <w:color w:val="000000"/>
              </w:rPr>
            </w:pPr>
            <w:r w:rsidDel="00000000" w:rsidR="00000000" w:rsidRPr="00000000">
              <w:rPr>
                <w:b w:val="0"/>
                <w:color w:val="000000"/>
                <w:rtl w:val="0"/>
              </w:rPr>
              <w:t xml:space="preserve">Ensure that requests or issues that have remained pending from the previous day are prioritized and resolved effectively.</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rPr>
                <w:b w:val="0"/>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rPr>
                <w:b w:val="0"/>
              </w:rPr>
            </w:pPr>
            <w:r w:rsidDel="00000000" w:rsidR="00000000" w:rsidRPr="00000000">
              <w:rPr>
                <w:b w:val="0"/>
                <w:rtl w:val="0"/>
              </w:rPr>
              <w:t xml:space="preserve">Communicating with the guest in a professional and friendly manner, considering to:</w:t>
            </w:r>
          </w:p>
          <w:p w:rsidR="00000000" w:rsidDel="00000000" w:rsidP="00000000" w:rsidRDefault="00000000" w:rsidRPr="00000000" w14:paraId="00000386">
            <w:pPr>
              <w:pBdr>
                <w:top w:space="0" w:sz="0" w:val="nil"/>
                <w:left w:space="0" w:sz="0" w:val="nil"/>
                <w:bottom w:space="0" w:sz="0" w:val="nil"/>
                <w:right w:space="0" w:sz="0" w:val="nil"/>
                <w:between w:space="0" w:sz="0" w:val="nil"/>
              </w:pBdr>
              <w:rPr>
                <w:b w:val="0"/>
              </w:rPr>
            </w:pPr>
            <w:r w:rsidDel="00000000" w:rsidR="00000000" w:rsidRPr="00000000">
              <w:rPr>
                <w:rtl w:val="0"/>
              </w:rPr>
            </w:r>
          </w:p>
          <w:p w:rsidR="00000000" w:rsidDel="00000000" w:rsidP="00000000" w:rsidRDefault="00000000" w:rsidRPr="00000000" w14:paraId="00000387">
            <w:pPr>
              <w:numPr>
                <w:ilvl w:val="0"/>
                <w:numId w:val="7"/>
              </w:numPr>
              <w:pBdr>
                <w:top w:space="0" w:sz="0" w:val="nil"/>
                <w:left w:space="0" w:sz="0" w:val="nil"/>
                <w:bottom w:space="0" w:sz="0" w:val="nil"/>
                <w:right w:space="0" w:sz="0" w:val="nil"/>
                <w:between w:space="0" w:sz="0" w:val="nil"/>
              </w:pBdr>
              <w:ind w:left="720" w:hanging="720"/>
              <w:jc w:val="left"/>
              <w:rPr>
                <w:b w:val="0"/>
                <w:color w:val="000000"/>
              </w:rPr>
            </w:pPr>
            <w:sdt>
              <w:sdtPr>
                <w:tag w:val="goog_rdk_29"/>
              </w:sdtPr>
              <w:sdtContent>
                <w:commentRangeStart w:id="26"/>
              </w:sdtContent>
            </w:sdt>
            <w:r w:rsidDel="00000000" w:rsidR="00000000" w:rsidRPr="00000000">
              <w:rPr>
                <w:b w:val="0"/>
                <w:color w:val="000000"/>
                <w:rtl w:val="0"/>
              </w:rPr>
              <w:t xml:space="preserve">Be the link between the hotel and the guests.</w:t>
            </w:r>
          </w:p>
          <w:p w:rsidR="00000000" w:rsidDel="00000000" w:rsidP="00000000" w:rsidRDefault="00000000" w:rsidRPr="00000000" w14:paraId="00000388">
            <w:pPr>
              <w:numPr>
                <w:ilvl w:val="0"/>
                <w:numId w:val="7"/>
              </w:numPr>
              <w:pBdr>
                <w:top w:space="0" w:sz="0" w:val="nil"/>
                <w:left w:space="0" w:sz="0" w:val="nil"/>
                <w:bottom w:space="0" w:sz="0" w:val="nil"/>
                <w:right w:space="0" w:sz="0" w:val="nil"/>
                <w:between w:space="0" w:sz="0" w:val="nil"/>
              </w:pBdr>
              <w:ind w:left="720" w:hanging="720"/>
              <w:jc w:val="left"/>
              <w:rPr>
                <w:b w:val="0"/>
                <w:color w:val="000000"/>
              </w:rPr>
            </w:pPr>
            <w:r w:rsidDel="00000000" w:rsidR="00000000" w:rsidRPr="00000000">
              <w:rPr>
                <w:b w:val="0"/>
                <w:color w:val="000000"/>
                <w:rtl w:val="0"/>
              </w:rPr>
              <w:t xml:space="preserve">Ensure that the information provided is current and accurate.</w:t>
            </w:r>
          </w:p>
          <w:p w:rsidR="00000000" w:rsidDel="00000000" w:rsidP="00000000" w:rsidRDefault="00000000" w:rsidRPr="00000000" w14:paraId="00000389">
            <w:pPr>
              <w:numPr>
                <w:ilvl w:val="0"/>
                <w:numId w:val="7"/>
              </w:numPr>
              <w:pBdr>
                <w:top w:space="0" w:sz="0" w:val="nil"/>
                <w:left w:space="0" w:sz="0" w:val="nil"/>
                <w:bottom w:space="0" w:sz="0" w:val="nil"/>
                <w:right w:space="0" w:sz="0" w:val="nil"/>
                <w:between w:space="0" w:sz="0" w:val="nil"/>
              </w:pBdr>
              <w:ind w:left="720" w:hanging="720"/>
              <w:jc w:val="left"/>
              <w:rPr>
                <w:b w:val="0"/>
                <w:color w:val="000000"/>
              </w:rPr>
            </w:pPr>
            <w:r w:rsidDel="00000000" w:rsidR="00000000" w:rsidRPr="00000000">
              <w:rPr>
                <w:b w:val="0"/>
                <w:color w:val="000000"/>
                <w:rtl w:val="0"/>
              </w:rPr>
              <w:t xml:space="preserve">Thank guests for their stay with genuine appreciation.</w:t>
            </w:r>
          </w:p>
          <w:p w:rsidR="00000000" w:rsidDel="00000000" w:rsidP="00000000" w:rsidRDefault="00000000" w:rsidRPr="00000000" w14:paraId="0000038A">
            <w:pPr>
              <w:numPr>
                <w:ilvl w:val="0"/>
                <w:numId w:val="7"/>
              </w:numPr>
              <w:pBdr>
                <w:top w:space="0" w:sz="0" w:val="nil"/>
                <w:left w:space="0" w:sz="0" w:val="nil"/>
                <w:bottom w:space="0" w:sz="0" w:val="nil"/>
                <w:right w:space="0" w:sz="0" w:val="nil"/>
                <w:between w:space="0" w:sz="0" w:val="nil"/>
              </w:pBdr>
              <w:ind w:left="720" w:hanging="720"/>
              <w:jc w:val="left"/>
              <w:rPr>
                <w:b w:val="0"/>
                <w:color w:val="000000"/>
              </w:rPr>
            </w:pPr>
            <w:r w:rsidDel="00000000" w:rsidR="00000000" w:rsidRPr="00000000">
              <w:rPr>
                <w:b w:val="0"/>
                <w:color w:val="000000"/>
                <w:rtl w:val="0"/>
              </w:rPr>
              <w:t xml:space="preserve">Respond to all concerns and doubts of guests.</w:t>
            </w:r>
          </w:p>
          <w:p w:rsidR="00000000" w:rsidDel="00000000" w:rsidP="00000000" w:rsidRDefault="00000000" w:rsidRPr="00000000" w14:paraId="0000038B">
            <w:pPr>
              <w:numPr>
                <w:ilvl w:val="0"/>
                <w:numId w:val="7"/>
              </w:numPr>
              <w:pBdr>
                <w:top w:space="0" w:sz="0" w:val="nil"/>
                <w:left w:space="0" w:sz="0" w:val="nil"/>
                <w:bottom w:space="0" w:sz="0" w:val="nil"/>
                <w:right w:space="0" w:sz="0" w:val="nil"/>
                <w:between w:space="0" w:sz="0" w:val="nil"/>
              </w:pBdr>
              <w:ind w:left="720" w:hanging="720"/>
              <w:jc w:val="left"/>
              <w:rPr>
                <w:b w:val="0"/>
                <w:color w:val="000000"/>
              </w:rPr>
            </w:pPr>
            <w:r w:rsidDel="00000000" w:rsidR="00000000" w:rsidRPr="00000000">
              <w:rPr>
                <w:b w:val="0"/>
                <w:color w:val="000000"/>
                <w:rtl w:val="0"/>
              </w:rPr>
              <w:t xml:space="preserve">Generate quality care to anticipate the needs and expectations of guests, so that they consider staying again at the hotel in the future.</w:t>
            </w:r>
          </w:p>
          <w:p w:rsidR="00000000" w:rsidDel="00000000" w:rsidP="00000000" w:rsidRDefault="00000000" w:rsidRPr="00000000" w14:paraId="0000038C">
            <w:pPr>
              <w:numPr>
                <w:ilvl w:val="0"/>
                <w:numId w:val="7"/>
              </w:numPr>
              <w:pBdr>
                <w:top w:space="0" w:sz="0" w:val="nil"/>
                <w:left w:space="0" w:sz="0" w:val="nil"/>
                <w:bottom w:space="0" w:sz="0" w:val="nil"/>
                <w:right w:space="0" w:sz="0" w:val="nil"/>
                <w:between w:space="0" w:sz="0" w:val="nil"/>
              </w:pBdr>
              <w:ind w:left="720" w:hanging="720"/>
              <w:jc w:val="left"/>
              <w:rPr>
                <w:b w:val="0"/>
                <w:color w:val="000000"/>
              </w:rPr>
            </w:pPr>
            <w:r w:rsidDel="00000000" w:rsidR="00000000" w:rsidRPr="00000000">
              <w:rPr>
                <w:b w:val="0"/>
                <w:color w:val="000000"/>
                <w:rtl w:val="0"/>
              </w:rPr>
              <w:t xml:space="preserve">To be the mediator of the communications between the guests and the corresponding departments so that the requirements are carried out in a timely and effective manner</w:t>
            </w:r>
            <w:commentRangeEnd w:id="26"/>
            <w:r w:rsidDel="00000000" w:rsidR="00000000" w:rsidRPr="00000000">
              <w:commentReference w:id="26"/>
            </w:r>
            <w:r w:rsidDel="00000000" w:rsidR="00000000" w:rsidRPr="00000000">
              <w:rPr>
                <w:b w:val="0"/>
                <w:color w:val="000000"/>
                <w:rtl w:val="0"/>
              </w:rPr>
              <w:t xml:space="preserve">.</w:t>
            </w:r>
          </w:p>
          <w:p w:rsidR="00000000" w:rsidDel="00000000" w:rsidP="00000000" w:rsidRDefault="00000000" w:rsidRPr="00000000" w14:paraId="0000038D">
            <w:pPr>
              <w:pBdr>
                <w:top w:space="0" w:sz="0" w:val="nil"/>
                <w:left w:space="0" w:sz="0" w:val="nil"/>
                <w:bottom w:space="0" w:sz="0" w:val="nil"/>
                <w:right w:space="0" w:sz="0" w:val="nil"/>
                <w:between w:space="0" w:sz="0" w:val="nil"/>
              </w:pBdr>
              <w:rPr>
                <w:b w:val="0"/>
              </w:rPr>
            </w:pPr>
            <w:r w:rsidDel="00000000" w:rsidR="00000000" w:rsidRPr="00000000">
              <w:rPr>
                <w:rtl w:val="0"/>
              </w:rPr>
            </w:r>
          </w:p>
          <w:p w:rsidR="00000000" w:rsidDel="00000000" w:rsidP="00000000" w:rsidRDefault="00000000" w:rsidRPr="00000000" w14:paraId="0000038E">
            <w:pPr>
              <w:rPr>
                <w:b w:val="0"/>
              </w:rPr>
            </w:pPr>
            <w:r w:rsidDel="00000000" w:rsidR="00000000" w:rsidRPr="00000000">
              <w:rPr>
                <w:b w:val="0"/>
                <w:rtl w:val="0"/>
              </w:rPr>
              <w:t xml:space="preserve">Here are some words that can be used for these labors in the imperative form:</w:t>
            </w:r>
          </w:p>
        </w:tc>
        <w:tc>
          <w:tcPr/>
          <w:p w:rsidR="00000000" w:rsidDel="00000000" w:rsidP="00000000" w:rsidRDefault="00000000" w:rsidRPr="00000000" w14:paraId="0000038F">
            <w:pPr>
              <w:pBdr>
                <w:top w:space="0" w:sz="0" w:val="nil"/>
                <w:left w:space="0" w:sz="0" w:val="nil"/>
                <w:bottom w:space="0" w:sz="0" w:val="nil"/>
                <w:right w:space="0" w:sz="0" w:val="nil"/>
                <w:between w:space="0" w:sz="0" w:val="nil"/>
              </w:pBdr>
              <w:rPr>
                <w:b w:val="0"/>
                <w:i w:val="1"/>
              </w:rPr>
            </w:pPr>
            <w:r w:rsidDel="00000000" w:rsidR="00000000" w:rsidRPr="00000000">
              <w:rPr>
                <w:b w:val="0"/>
                <w:i w:val="1"/>
                <w:rtl w:val="0"/>
              </w:rPr>
              <w:t xml:space="preserve">El recepcionista da la bienvenida y atiende a los huéspedes a su llegada al hotel y durante toda su estadía. Una de sus funciones es atender las solicitudes y preguntas de los huéspedes y tratar de resolver sus inquietudes. Son quienes reflejan la imagen pública del establecimiento.</w:t>
            </w:r>
          </w:p>
          <w:p w:rsidR="00000000" w:rsidDel="00000000" w:rsidP="00000000" w:rsidRDefault="00000000" w:rsidRPr="00000000" w14:paraId="00000390">
            <w:pPr>
              <w:pBdr>
                <w:top w:space="0" w:sz="0" w:val="nil"/>
                <w:left w:space="0" w:sz="0" w:val="nil"/>
                <w:bottom w:space="0" w:sz="0" w:val="nil"/>
                <w:right w:space="0" w:sz="0" w:val="nil"/>
                <w:between w:space="0" w:sz="0" w:val="nil"/>
              </w:pBdr>
              <w:rPr>
                <w:b w:val="0"/>
                <w:i w:val="1"/>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rPr>
                <w:b w:val="0"/>
                <w:i w:val="1"/>
              </w:rPr>
            </w:pPr>
            <w:r w:rsidDel="00000000" w:rsidR="00000000" w:rsidRPr="00000000">
              <w:rPr>
                <w:b w:val="0"/>
                <w:i w:val="1"/>
                <w:rtl w:val="0"/>
              </w:rPr>
              <w:t xml:space="preserve">El recepcionista hace que los huéspedes se sientan bien atendidos, responde a sus consultas y atiende sus reclamos, buscando soluciones efectivas en el menor tiempo posible, cuando sea necesario, y demostrando siempre una actitud amable y respetuosa.</w:t>
            </w:r>
          </w:p>
          <w:p w:rsidR="00000000" w:rsidDel="00000000" w:rsidP="00000000" w:rsidRDefault="00000000" w:rsidRPr="00000000" w14:paraId="00000392">
            <w:pPr>
              <w:pBdr>
                <w:top w:space="0" w:sz="0" w:val="nil"/>
                <w:left w:space="0" w:sz="0" w:val="nil"/>
                <w:bottom w:space="0" w:sz="0" w:val="nil"/>
                <w:right w:space="0" w:sz="0" w:val="nil"/>
                <w:between w:space="0" w:sz="0" w:val="nil"/>
              </w:pBdr>
              <w:rPr>
                <w:b w:val="0"/>
                <w:i w:val="1"/>
              </w:rPr>
            </w:pP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rPr>
                <w:b w:val="0"/>
                <w:i w:val="1"/>
              </w:rPr>
            </w:pPr>
            <w:r w:rsidDel="00000000" w:rsidR="00000000" w:rsidRPr="00000000">
              <w:rPr>
                <w:b w:val="0"/>
                <w:i w:val="1"/>
                <w:rtl w:val="0"/>
              </w:rPr>
              <w:t xml:space="preserve">Entre sus funciones también están:</w:t>
            </w:r>
          </w:p>
          <w:p w:rsidR="00000000" w:rsidDel="00000000" w:rsidP="00000000" w:rsidRDefault="00000000" w:rsidRPr="00000000" w14:paraId="00000394">
            <w:pPr>
              <w:pBdr>
                <w:top w:space="0" w:sz="0" w:val="nil"/>
                <w:left w:space="0" w:sz="0" w:val="nil"/>
                <w:bottom w:space="0" w:sz="0" w:val="nil"/>
                <w:right w:space="0" w:sz="0" w:val="nil"/>
                <w:between w:space="0" w:sz="0" w:val="nil"/>
              </w:pBdr>
              <w:rPr>
                <w:b w:val="0"/>
                <w:i w:val="1"/>
              </w:rPr>
            </w:pPr>
            <w:r w:rsidDel="00000000" w:rsidR="00000000" w:rsidRPr="00000000">
              <w:rPr>
                <w:rtl w:val="0"/>
              </w:rPr>
            </w:r>
          </w:p>
          <w:p w:rsidR="00000000" w:rsidDel="00000000" w:rsidP="00000000" w:rsidRDefault="00000000" w:rsidRPr="00000000" w14:paraId="00000395">
            <w:pPr>
              <w:numPr>
                <w:ilvl w:val="0"/>
                <w:numId w:val="13"/>
              </w:numPr>
              <w:pBdr>
                <w:top w:space="0" w:sz="0" w:val="nil"/>
                <w:left w:space="0" w:sz="0" w:val="nil"/>
                <w:bottom w:space="0" w:sz="0" w:val="nil"/>
                <w:right w:space="0" w:sz="0" w:val="nil"/>
                <w:between w:space="0" w:sz="0" w:val="nil"/>
              </w:pBdr>
              <w:ind w:left="720" w:hanging="720"/>
              <w:rPr>
                <w:b w:val="0"/>
                <w:i w:val="1"/>
                <w:color w:val="000000"/>
              </w:rPr>
            </w:pPr>
            <w:r w:rsidDel="00000000" w:rsidR="00000000" w:rsidRPr="00000000">
              <w:rPr>
                <w:b w:val="0"/>
                <w:i w:val="1"/>
                <w:color w:val="000000"/>
                <w:rtl w:val="0"/>
              </w:rPr>
              <w:t xml:space="preserve">Promocionar todos los servicios que ofrece el hotel, informar sobre los horarios establecidos y realizar reservas para algunos servicios externos, como visitas turísticas por la ciudad, alquiler de autos, servicio de taxi, entre otros.</w:t>
            </w:r>
          </w:p>
          <w:p w:rsidR="00000000" w:rsidDel="00000000" w:rsidP="00000000" w:rsidRDefault="00000000" w:rsidRPr="00000000" w14:paraId="00000396">
            <w:pPr>
              <w:numPr>
                <w:ilvl w:val="0"/>
                <w:numId w:val="13"/>
              </w:numPr>
              <w:pBdr>
                <w:top w:space="0" w:sz="0" w:val="nil"/>
                <w:left w:space="0" w:sz="0" w:val="nil"/>
                <w:bottom w:space="0" w:sz="0" w:val="nil"/>
                <w:right w:space="0" w:sz="0" w:val="nil"/>
                <w:between w:space="0" w:sz="0" w:val="nil"/>
              </w:pBdr>
              <w:ind w:left="720" w:hanging="720"/>
              <w:rPr>
                <w:b w:val="0"/>
                <w:i w:val="1"/>
                <w:color w:val="000000"/>
              </w:rPr>
            </w:pPr>
            <w:r w:rsidDel="00000000" w:rsidR="00000000" w:rsidRPr="00000000">
              <w:rPr>
                <w:b w:val="0"/>
                <w:i w:val="1"/>
                <w:color w:val="000000"/>
                <w:rtl w:val="0"/>
              </w:rPr>
              <w:t xml:space="preserve">Informar sobre salas de reunión y gestionar su uso.</w:t>
            </w:r>
          </w:p>
          <w:p w:rsidR="00000000" w:rsidDel="00000000" w:rsidP="00000000" w:rsidRDefault="00000000" w:rsidRPr="00000000" w14:paraId="00000397">
            <w:pPr>
              <w:numPr>
                <w:ilvl w:val="0"/>
                <w:numId w:val="13"/>
              </w:numPr>
              <w:pBdr>
                <w:top w:space="0" w:sz="0" w:val="nil"/>
                <w:left w:space="0" w:sz="0" w:val="nil"/>
                <w:bottom w:space="0" w:sz="0" w:val="nil"/>
                <w:right w:space="0" w:sz="0" w:val="nil"/>
                <w:between w:space="0" w:sz="0" w:val="nil"/>
              </w:pBdr>
              <w:ind w:left="720" w:hanging="720"/>
              <w:rPr>
                <w:b w:val="0"/>
                <w:i w:val="1"/>
                <w:color w:val="000000"/>
              </w:rPr>
            </w:pPr>
            <w:r w:rsidDel="00000000" w:rsidR="00000000" w:rsidRPr="00000000">
              <w:rPr>
                <w:b w:val="0"/>
                <w:i w:val="1"/>
                <w:color w:val="000000"/>
                <w:rtl w:val="0"/>
              </w:rPr>
              <w:t xml:space="preserve">Cuidar los servicios de correspondencia, mensajería y alarma cuando el huésped lo solicite.</w:t>
            </w:r>
          </w:p>
          <w:p w:rsidR="00000000" w:rsidDel="00000000" w:rsidP="00000000" w:rsidRDefault="00000000" w:rsidRPr="00000000" w14:paraId="00000398">
            <w:pPr>
              <w:numPr>
                <w:ilvl w:val="0"/>
                <w:numId w:val="13"/>
              </w:numPr>
              <w:pBdr>
                <w:top w:space="0" w:sz="0" w:val="nil"/>
                <w:left w:space="0" w:sz="0" w:val="nil"/>
                <w:bottom w:space="0" w:sz="0" w:val="nil"/>
                <w:right w:space="0" w:sz="0" w:val="nil"/>
                <w:between w:space="0" w:sz="0" w:val="nil"/>
              </w:pBdr>
              <w:ind w:left="720" w:hanging="720"/>
              <w:rPr>
                <w:b w:val="0"/>
                <w:i w:val="1"/>
                <w:color w:val="000000"/>
              </w:rPr>
            </w:pPr>
            <w:r w:rsidDel="00000000" w:rsidR="00000000" w:rsidRPr="00000000">
              <w:rPr>
                <w:b w:val="0"/>
                <w:i w:val="1"/>
                <w:color w:val="000000"/>
                <w:rtl w:val="0"/>
              </w:rPr>
              <w:t xml:space="preserve">Informar a los huéspedes sobre las atracciones y lugares de interés locales.</w:t>
            </w:r>
          </w:p>
          <w:p w:rsidR="00000000" w:rsidDel="00000000" w:rsidP="00000000" w:rsidRDefault="00000000" w:rsidRPr="00000000" w14:paraId="00000399">
            <w:pPr>
              <w:numPr>
                <w:ilvl w:val="0"/>
                <w:numId w:val="13"/>
              </w:numPr>
              <w:pBdr>
                <w:top w:space="0" w:sz="0" w:val="nil"/>
                <w:left w:space="0" w:sz="0" w:val="nil"/>
                <w:bottom w:space="0" w:sz="0" w:val="nil"/>
                <w:right w:space="0" w:sz="0" w:val="nil"/>
                <w:between w:space="0" w:sz="0" w:val="nil"/>
              </w:pBdr>
              <w:ind w:left="720" w:hanging="720"/>
              <w:rPr>
                <w:b w:val="0"/>
                <w:i w:val="1"/>
                <w:color w:val="000000"/>
              </w:rPr>
            </w:pPr>
            <w:r w:rsidDel="00000000" w:rsidR="00000000" w:rsidRPr="00000000">
              <w:rPr>
                <w:b w:val="0"/>
                <w:i w:val="1"/>
                <w:color w:val="000000"/>
                <w:rtl w:val="0"/>
              </w:rPr>
              <w:t xml:space="preserve">Informar sobre prevención de pérdidas o seguridad</w:t>
            </w:r>
          </w:p>
          <w:p w:rsidR="00000000" w:rsidDel="00000000" w:rsidP="00000000" w:rsidRDefault="00000000" w:rsidRPr="00000000" w14:paraId="0000039A">
            <w:pPr>
              <w:numPr>
                <w:ilvl w:val="0"/>
                <w:numId w:val="13"/>
              </w:numPr>
              <w:pBdr>
                <w:top w:space="0" w:sz="0" w:val="nil"/>
                <w:left w:space="0" w:sz="0" w:val="nil"/>
                <w:bottom w:space="0" w:sz="0" w:val="nil"/>
                <w:right w:space="0" w:sz="0" w:val="nil"/>
                <w:between w:space="0" w:sz="0" w:val="nil"/>
              </w:pBdr>
              <w:ind w:left="720" w:hanging="720"/>
              <w:rPr>
                <w:b w:val="0"/>
                <w:i w:val="1"/>
                <w:color w:val="000000"/>
              </w:rPr>
            </w:pPr>
            <w:r w:rsidDel="00000000" w:rsidR="00000000" w:rsidRPr="00000000">
              <w:rPr>
                <w:b w:val="0"/>
                <w:i w:val="1"/>
                <w:color w:val="000000"/>
                <w:rtl w:val="0"/>
              </w:rPr>
              <w:t xml:space="preserve">Asegurarse de que las solicitudes o problemas que han quedado pendientes desde el día anterior se prioricen y se resuelvan de manera eficaz.</w:t>
            </w:r>
          </w:p>
          <w:p w:rsidR="00000000" w:rsidDel="00000000" w:rsidP="00000000" w:rsidRDefault="00000000" w:rsidRPr="00000000" w14:paraId="0000039B">
            <w:pPr>
              <w:pBdr>
                <w:top w:space="0" w:sz="0" w:val="nil"/>
                <w:left w:space="0" w:sz="0" w:val="nil"/>
                <w:bottom w:space="0" w:sz="0" w:val="nil"/>
                <w:right w:space="0" w:sz="0" w:val="nil"/>
                <w:between w:space="0" w:sz="0" w:val="nil"/>
              </w:pBdr>
              <w:rPr>
                <w:b w:val="0"/>
                <w:i w:val="1"/>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rPr>
                <w:b w:val="0"/>
                <w:i w:val="1"/>
              </w:rPr>
            </w:pPr>
            <w:r w:rsidDel="00000000" w:rsidR="00000000" w:rsidRPr="00000000">
              <w:rPr>
                <w:b w:val="0"/>
                <w:i w:val="1"/>
                <w:rtl w:val="0"/>
              </w:rPr>
              <w:t xml:space="preserve">Comunicarse con el huésped de manera profesional y amigable, considerando:</w:t>
            </w:r>
          </w:p>
          <w:p w:rsidR="00000000" w:rsidDel="00000000" w:rsidP="00000000" w:rsidRDefault="00000000" w:rsidRPr="00000000" w14:paraId="0000039D">
            <w:pPr>
              <w:pBdr>
                <w:top w:space="0" w:sz="0" w:val="nil"/>
                <w:left w:space="0" w:sz="0" w:val="nil"/>
                <w:bottom w:space="0" w:sz="0" w:val="nil"/>
                <w:right w:space="0" w:sz="0" w:val="nil"/>
                <w:between w:space="0" w:sz="0" w:val="nil"/>
              </w:pBdr>
              <w:rPr>
                <w:b w:val="0"/>
                <w:i w:val="1"/>
              </w:rPr>
            </w:pPr>
            <w:r w:rsidDel="00000000" w:rsidR="00000000" w:rsidRPr="00000000">
              <w:rPr>
                <w:rtl w:val="0"/>
              </w:rPr>
            </w:r>
          </w:p>
          <w:p w:rsidR="00000000" w:rsidDel="00000000" w:rsidP="00000000" w:rsidRDefault="00000000" w:rsidRPr="00000000" w14:paraId="0000039E">
            <w:pPr>
              <w:numPr>
                <w:ilvl w:val="0"/>
                <w:numId w:val="13"/>
              </w:numPr>
              <w:pBdr>
                <w:top w:space="0" w:sz="0" w:val="nil"/>
                <w:left w:space="0" w:sz="0" w:val="nil"/>
                <w:bottom w:space="0" w:sz="0" w:val="nil"/>
                <w:right w:space="0" w:sz="0" w:val="nil"/>
                <w:between w:space="0" w:sz="0" w:val="nil"/>
              </w:pBdr>
              <w:ind w:left="720" w:hanging="720"/>
              <w:rPr>
                <w:b w:val="0"/>
                <w:i w:val="1"/>
                <w:color w:val="000000"/>
              </w:rPr>
            </w:pPr>
            <w:r w:rsidDel="00000000" w:rsidR="00000000" w:rsidRPr="00000000">
              <w:rPr>
                <w:b w:val="0"/>
                <w:i w:val="1"/>
                <w:color w:val="000000"/>
                <w:rtl w:val="0"/>
              </w:rPr>
              <w:t xml:space="preserve">Ser el enlace entre el hotel y los huéspedes.</w:t>
            </w:r>
          </w:p>
          <w:p w:rsidR="00000000" w:rsidDel="00000000" w:rsidP="00000000" w:rsidRDefault="00000000" w:rsidRPr="00000000" w14:paraId="0000039F">
            <w:pPr>
              <w:numPr>
                <w:ilvl w:val="0"/>
                <w:numId w:val="13"/>
              </w:numPr>
              <w:pBdr>
                <w:top w:space="0" w:sz="0" w:val="nil"/>
                <w:left w:space="0" w:sz="0" w:val="nil"/>
                <w:bottom w:space="0" w:sz="0" w:val="nil"/>
                <w:right w:space="0" w:sz="0" w:val="nil"/>
                <w:between w:space="0" w:sz="0" w:val="nil"/>
              </w:pBdr>
              <w:ind w:left="720" w:hanging="720"/>
              <w:rPr>
                <w:b w:val="0"/>
                <w:i w:val="1"/>
                <w:color w:val="000000"/>
              </w:rPr>
            </w:pPr>
            <w:r w:rsidDel="00000000" w:rsidR="00000000" w:rsidRPr="00000000">
              <w:rPr>
                <w:b w:val="0"/>
                <w:i w:val="1"/>
                <w:color w:val="000000"/>
                <w:rtl w:val="0"/>
              </w:rPr>
              <w:t xml:space="preserve">Asegurarse de que la información proporcionada es actual y precisa.</w:t>
            </w:r>
          </w:p>
          <w:p w:rsidR="00000000" w:rsidDel="00000000" w:rsidP="00000000" w:rsidRDefault="00000000" w:rsidRPr="00000000" w14:paraId="000003A0">
            <w:pPr>
              <w:numPr>
                <w:ilvl w:val="0"/>
                <w:numId w:val="13"/>
              </w:numPr>
              <w:pBdr>
                <w:top w:space="0" w:sz="0" w:val="nil"/>
                <w:left w:space="0" w:sz="0" w:val="nil"/>
                <w:bottom w:space="0" w:sz="0" w:val="nil"/>
                <w:right w:space="0" w:sz="0" w:val="nil"/>
                <w:between w:space="0" w:sz="0" w:val="nil"/>
              </w:pBdr>
              <w:ind w:left="720" w:hanging="720"/>
              <w:rPr>
                <w:b w:val="0"/>
                <w:i w:val="1"/>
                <w:color w:val="000000"/>
              </w:rPr>
            </w:pPr>
            <w:r w:rsidDel="00000000" w:rsidR="00000000" w:rsidRPr="00000000">
              <w:rPr>
                <w:b w:val="0"/>
                <w:i w:val="1"/>
                <w:color w:val="000000"/>
                <w:rtl w:val="0"/>
              </w:rPr>
              <w:t xml:space="preserve">Agradecer a los huéspedes por su estadía con aprecio genuino.</w:t>
            </w:r>
          </w:p>
          <w:p w:rsidR="00000000" w:rsidDel="00000000" w:rsidP="00000000" w:rsidRDefault="00000000" w:rsidRPr="00000000" w14:paraId="000003A1">
            <w:pPr>
              <w:numPr>
                <w:ilvl w:val="0"/>
                <w:numId w:val="13"/>
              </w:numPr>
              <w:pBdr>
                <w:top w:space="0" w:sz="0" w:val="nil"/>
                <w:left w:space="0" w:sz="0" w:val="nil"/>
                <w:bottom w:space="0" w:sz="0" w:val="nil"/>
                <w:right w:space="0" w:sz="0" w:val="nil"/>
                <w:between w:space="0" w:sz="0" w:val="nil"/>
              </w:pBdr>
              <w:ind w:left="720" w:hanging="720"/>
              <w:rPr>
                <w:b w:val="0"/>
                <w:i w:val="1"/>
                <w:color w:val="000000"/>
              </w:rPr>
            </w:pPr>
            <w:r w:rsidDel="00000000" w:rsidR="00000000" w:rsidRPr="00000000">
              <w:rPr>
                <w:b w:val="0"/>
                <w:i w:val="1"/>
                <w:color w:val="000000"/>
                <w:rtl w:val="0"/>
              </w:rPr>
              <w:t xml:space="preserve">Responder a todas las inquietudes y dudas de los huéspedes.</w:t>
            </w:r>
          </w:p>
          <w:p w:rsidR="00000000" w:rsidDel="00000000" w:rsidP="00000000" w:rsidRDefault="00000000" w:rsidRPr="00000000" w14:paraId="000003A2">
            <w:pPr>
              <w:numPr>
                <w:ilvl w:val="0"/>
                <w:numId w:val="13"/>
              </w:numPr>
              <w:pBdr>
                <w:top w:space="0" w:sz="0" w:val="nil"/>
                <w:left w:space="0" w:sz="0" w:val="nil"/>
                <w:bottom w:space="0" w:sz="0" w:val="nil"/>
                <w:right w:space="0" w:sz="0" w:val="nil"/>
                <w:between w:space="0" w:sz="0" w:val="nil"/>
              </w:pBdr>
              <w:ind w:left="720" w:hanging="720"/>
              <w:rPr>
                <w:b w:val="0"/>
                <w:i w:val="1"/>
                <w:color w:val="000000"/>
              </w:rPr>
            </w:pPr>
            <w:r w:rsidDel="00000000" w:rsidR="00000000" w:rsidRPr="00000000">
              <w:rPr>
                <w:b w:val="0"/>
                <w:i w:val="1"/>
                <w:color w:val="000000"/>
                <w:rtl w:val="0"/>
              </w:rPr>
              <w:t xml:space="preserve">Generar una atención de calidad para anticipar las necesidades y expectativas de los huéspedes, para que consideren volver a hospedarse en el hotel en el futuro.</w:t>
            </w:r>
          </w:p>
          <w:p w:rsidR="00000000" w:rsidDel="00000000" w:rsidP="00000000" w:rsidRDefault="00000000" w:rsidRPr="00000000" w14:paraId="000003A3">
            <w:pPr>
              <w:numPr>
                <w:ilvl w:val="0"/>
                <w:numId w:val="13"/>
              </w:numPr>
              <w:pBdr>
                <w:top w:space="0" w:sz="0" w:val="nil"/>
                <w:left w:space="0" w:sz="0" w:val="nil"/>
                <w:bottom w:space="0" w:sz="0" w:val="nil"/>
                <w:right w:space="0" w:sz="0" w:val="nil"/>
                <w:between w:space="0" w:sz="0" w:val="nil"/>
              </w:pBdr>
              <w:ind w:left="720" w:hanging="720"/>
              <w:rPr>
                <w:b w:val="0"/>
                <w:i w:val="1"/>
                <w:color w:val="000000"/>
              </w:rPr>
            </w:pPr>
            <w:r w:rsidDel="00000000" w:rsidR="00000000" w:rsidRPr="00000000">
              <w:rPr>
                <w:b w:val="0"/>
                <w:i w:val="1"/>
                <w:color w:val="000000"/>
                <w:rtl w:val="0"/>
              </w:rPr>
              <w:t xml:space="preserve">Ser el mediador de las comunicaciones entre los huéspedes y los departamentos correspondientes para que los requerimientos se lleven a cabo de manera oportuna y efectiva.</w:t>
            </w:r>
          </w:p>
          <w:p w:rsidR="00000000" w:rsidDel="00000000" w:rsidP="00000000" w:rsidRDefault="00000000" w:rsidRPr="00000000" w14:paraId="000003A4">
            <w:pPr>
              <w:pBdr>
                <w:top w:space="0" w:sz="0" w:val="nil"/>
                <w:left w:space="0" w:sz="0" w:val="nil"/>
                <w:bottom w:space="0" w:sz="0" w:val="nil"/>
                <w:right w:space="0" w:sz="0" w:val="nil"/>
                <w:between w:space="0" w:sz="0" w:val="nil"/>
              </w:pBdr>
              <w:rPr>
                <w:b w:val="0"/>
                <w:i w:val="1"/>
              </w:rPr>
            </w:pP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rPr>
                <w:b w:val="0"/>
                <w:i w:val="1"/>
              </w:rPr>
            </w:pPr>
            <w:r w:rsidDel="00000000" w:rsidR="00000000" w:rsidRPr="00000000">
              <w:rPr>
                <w:b w:val="0"/>
                <w:i w:val="1"/>
                <w:rtl w:val="0"/>
              </w:rPr>
              <w:t xml:space="preserve">Aquí hay algunas palabras que se pueden usar para estas labores en forma imperativa:</w:t>
            </w:r>
          </w:p>
        </w:tc>
      </w:tr>
    </w:tbl>
    <w:p w:rsidR="00000000" w:rsidDel="00000000" w:rsidP="00000000" w:rsidRDefault="00000000" w:rsidRPr="00000000" w14:paraId="000003A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rPr/>
      </w:pPr>
      <w:sdt>
        <w:sdtPr>
          <w:tag w:val="goog_rdk_30"/>
        </w:sdtPr>
        <w:sdtContent>
          <w:commentRangeStart w:id="27"/>
        </w:sdtContent>
      </w:sdt>
      <w:r w:rsidDel="00000000" w:rsidR="00000000" w:rsidRPr="00000000">
        <w:rPr>
          <w:rtl w:val="0"/>
        </w:rPr>
      </w:r>
    </w:p>
    <w:tbl>
      <w:tblPr>
        <w:tblStyle w:val="Table45"/>
        <w:tblW w:w="10520.0" w:type="dxa"/>
        <w:jc w:val="left"/>
        <w:tblInd w:w="55.0" w:type="dxa"/>
        <w:tblLayout w:type="fixed"/>
        <w:tblLook w:val="0400"/>
      </w:tblPr>
      <w:tblGrid>
        <w:gridCol w:w="1160"/>
        <w:gridCol w:w="1120"/>
        <w:gridCol w:w="320"/>
        <w:gridCol w:w="1120"/>
        <w:gridCol w:w="1420"/>
        <w:gridCol w:w="340"/>
        <w:gridCol w:w="1220"/>
        <w:gridCol w:w="1060"/>
        <w:gridCol w:w="280"/>
        <w:gridCol w:w="1060"/>
        <w:gridCol w:w="1420"/>
        <w:tblGridChange w:id="0">
          <w:tblGrid>
            <w:gridCol w:w="1160"/>
            <w:gridCol w:w="1120"/>
            <w:gridCol w:w="320"/>
            <w:gridCol w:w="1120"/>
            <w:gridCol w:w="1420"/>
            <w:gridCol w:w="340"/>
            <w:gridCol w:w="1220"/>
            <w:gridCol w:w="1060"/>
            <w:gridCol w:w="280"/>
            <w:gridCol w:w="1060"/>
            <w:gridCol w:w="1420"/>
          </w:tblGrid>
        </w:tblGridChange>
      </w:tblGrid>
      <w:tr>
        <w:trPr>
          <w:cantSplit w:val="0"/>
          <w:trHeight w:val="315" w:hRule="atLeast"/>
          <w:tblHeader w:val="0"/>
        </w:trPr>
        <w:tc>
          <w:tcPr>
            <w:tcBorders>
              <w:top w:color="000000" w:space="0" w:sz="4" w:val="single"/>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3A8">
            <w:pPr>
              <w:rPr/>
            </w:pPr>
            <w:r w:rsidDel="00000000" w:rsidR="00000000" w:rsidRPr="00000000">
              <w:rPr>
                <w:rtl w:val="0"/>
              </w:rPr>
              <w:t xml:space="preserve">shut up</w:t>
            </w:r>
          </w:p>
        </w:tc>
        <w:tc>
          <w:tcPr>
            <w:tcBorders>
              <w:top w:color="000000" w:space="0" w:sz="4" w:val="single"/>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3A9">
            <w:pPr>
              <w:rPr/>
            </w:pPr>
            <w:r w:rsidDel="00000000" w:rsidR="00000000" w:rsidRPr="00000000">
              <w:rPr>
                <w:rtl w:val="0"/>
              </w:rPr>
              <w:t xml:space="preserve">callar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3AA">
            <w:pPr>
              <w:rPr/>
            </w:pPr>
            <w:r w:rsidDel="00000000" w:rsidR="00000000" w:rsidRPr="00000000">
              <w:rPr>
                <w:rtl w:val="0"/>
              </w:rPr>
              <w:t xml:space="preserve"> </w:t>
            </w:r>
          </w:p>
        </w:tc>
        <w:tc>
          <w:tcPr>
            <w:tcBorders>
              <w:top w:color="000000" w:space="0" w:sz="4" w:val="single"/>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3AB">
            <w:pPr>
              <w:rPr/>
            </w:pPr>
            <w:r w:rsidDel="00000000" w:rsidR="00000000" w:rsidRPr="00000000">
              <w:rPr>
                <w:rtl w:val="0"/>
              </w:rPr>
              <w:t xml:space="preserve">hold</w:t>
            </w:r>
          </w:p>
        </w:tc>
        <w:tc>
          <w:tcPr>
            <w:tcBorders>
              <w:top w:color="000000" w:space="0" w:sz="4" w:val="single"/>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3AC">
            <w:pPr>
              <w:rPr/>
            </w:pPr>
            <w:r w:rsidDel="00000000" w:rsidR="00000000" w:rsidRPr="00000000">
              <w:rPr>
                <w:rtl w:val="0"/>
              </w:rPr>
              <w:t xml:space="preserve">agarrar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3AD">
            <w:pPr>
              <w:rPr/>
            </w:pPr>
            <w:r w:rsidDel="00000000" w:rsidR="00000000" w:rsidRPr="00000000">
              <w:rPr>
                <w:rtl w:val="0"/>
              </w:rPr>
              <w:t xml:space="preserve"> </w:t>
            </w:r>
          </w:p>
        </w:tc>
        <w:tc>
          <w:tcPr>
            <w:tcBorders>
              <w:top w:color="000000" w:space="0" w:sz="4" w:val="single"/>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3AE">
            <w:pPr>
              <w:rPr/>
            </w:pPr>
            <w:r w:rsidDel="00000000" w:rsidR="00000000" w:rsidRPr="00000000">
              <w:rPr>
                <w:rtl w:val="0"/>
              </w:rPr>
              <w:t xml:space="preserve">visit</w:t>
            </w:r>
          </w:p>
        </w:tc>
        <w:tc>
          <w:tcPr>
            <w:tcBorders>
              <w:top w:color="000000" w:space="0" w:sz="4" w:val="single"/>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3AF">
            <w:pPr>
              <w:rPr/>
            </w:pPr>
            <w:r w:rsidDel="00000000" w:rsidR="00000000" w:rsidRPr="00000000">
              <w:rPr>
                <w:rtl w:val="0"/>
              </w:rPr>
              <w:t xml:space="preserve">visitar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3B0">
            <w:pPr>
              <w:rPr/>
            </w:pPr>
            <w:r w:rsidDel="00000000" w:rsidR="00000000" w:rsidRPr="00000000">
              <w:rPr>
                <w:rtl w:val="0"/>
              </w:rPr>
              <w:t xml:space="preserve"> </w:t>
            </w:r>
          </w:p>
        </w:tc>
        <w:tc>
          <w:tcPr>
            <w:tcBorders>
              <w:top w:color="000000" w:space="0" w:sz="4" w:val="single"/>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3B1">
            <w:pPr>
              <w:rPr/>
            </w:pPr>
            <w:r w:rsidDel="00000000" w:rsidR="00000000" w:rsidRPr="00000000">
              <w:rPr>
                <w:rtl w:val="0"/>
              </w:rPr>
              <w:t xml:space="preserve">play</w:t>
            </w:r>
          </w:p>
        </w:tc>
        <w:tc>
          <w:tcPr>
            <w:tcBorders>
              <w:top w:color="000000" w:space="0" w:sz="4" w:val="single"/>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3B2">
            <w:pPr>
              <w:rPr/>
            </w:pPr>
            <w:r w:rsidDel="00000000" w:rsidR="00000000" w:rsidRPr="00000000">
              <w:rPr>
                <w:rtl w:val="0"/>
              </w:rPr>
              <w:t xml:space="preserve">tocar</w:t>
            </w:r>
          </w:p>
        </w:tc>
      </w:tr>
      <w:tr>
        <w:trPr>
          <w:cantSplit w:val="0"/>
          <w:trHeight w:val="315" w:hRule="atLeast"/>
          <w:tblHeader w:val="0"/>
        </w:trPr>
        <w:tc>
          <w:tcPr>
            <w:tcBorders>
              <w:top w:color="000000" w:space="0" w:sz="0" w:val="nil"/>
              <w:left w:color="000000" w:space="0" w:sz="4" w:val="single"/>
              <w:bottom w:color="000000" w:space="0" w:sz="4" w:val="dotted"/>
              <w:right w:color="000000" w:space="0" w:sz="4" w:val="dotted"/>
            </w:tcBorders>
            <w:shd w:fill="f2f2f2" w:val="clear"/>
            <w:vAlign w:val="bottom"/>
          </w:tcPr>
          <w:p w:rsidR="00000000" w:rsidDel="00000000" w:rsidP="00000000" w:rsidRDefault="00000000" w:rsidRPr="00000000" w14:paraId="000003B3">
            <w:pPr>
              <w:rPr/>
            </w:pPr>
            <w:r w:rsidDel="00000000" w:rsidR="00000000" w:rsidRPr="00000000">
              <w:rPr>
                <w:rtl w:val="0"/>
              </w:rPr>
              <w:t xml:space="preserve">open</w:t>
            </w:r>
          </w:p>
        </w:tc>
        <w:tc>
          <w:tcPr>
            <w:tcBorders>
              <w:top w:color="000000" w:space="0" w:sz="0" w:val="nil"/>
              <w:left w:color="000000" w:space="0" w:sz="0" w:val="nil"/>
              <w:bottom w:color="000000" w:space="0" w:sz="4" w:val="dotted"/>
              <w:right w:color="000000" w:space="0" w:sz="4" w:val="single"/>
            </w:tcBorders>
            <w:shd w:fill="f2f2f2" w:val="clear"/>
            <w:vAlign w:val="bottom"/>
          </w:tcPr>
          <w:p w:rsidR="00000000" w:rsidDel="00000000" w:rsidP="00000000" w:rsidRDefault="00000000" w:rsidRPr="00000000" w14:paraId="000003B4">
            <w:pPr>
              <w:rPr/>
            </w:pPr>
            <w:r w:rsidDel="00000000" w:rsidR="00000000" w:rsidRPr="00000000">
              <w:rPr>
                <w:rtl w:val="0"/>
              </w:rPr>
              <w:t xml:space="preserve">abrir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3B5">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f2f2f2" w:val="clear"/>
            <w:vAlign w:val="bottom"/>
          </w:tcPr>
          <w:p w:rsidR="00000000" w:rsidDel="00000000" w:rsidP="00000000" w:rsidRDefault="00000000" w:rsidRPr="00000000" w14:paraId="000003B6">
            <w:pPr>
              <w:rPr/>
            </w:pPr>
            <w:r w:rsidDel="00000000" w:rsidR="00000000" w:rsidRPr="00000000">
              <w:rPr>
                <w:rtl w:val="0"/>
              </w:rPr>
              <w:t xml:space="preserve">swim</w:t>
            </w:r>
          </w:p>
        </w:tc>
        <w:tc>
          <w:tcPr>
            <w:tcBorders>
              <w:top w:color="000000" w:space="0" w:sz="0" w:val="nil"/>
              <w:left w:color="000000" w:space="0" w:sz="0" w:val="nil"/>
              <w:bottom w:color="000000" w:space="0" w:sz="4" w:val="dotted"/>
              <w:right w:color="000000" w:space="0" w:sz="4" w:val="single"/>
            </w:tcBorders>
            <w:shd w:fill="f2f2f2" w:val="clear"/>
            <w:vAlign w:val="bottom"/>
          </w:tcPr>
          <w:p w:rsidR="00000000" w:rsidDel="00000000" w:rsidP="00000000" w:rsidRDefault="00000000" w:rsidRPr="00000000" w14:paraId="000003B7">
            <w:pPr>
              <w:rPr/>
            </w:pPr>
            <w:r w:rsidDel="00000000" w:rsidR="00000000" w:rsidRPr="00000000">
              <w:rPr>
                <w:rtl w:val="0"/>
              </w:rPr>
              <w:t xml:space="preserve">nadar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3B8">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f2f2f2" w:val="clear"/>
            <w:vAlign w:val="bottom"/>
          </w:tcPr>
          <w:p w:rsidR="00000000" w:rsidDel="00000000" w:rsidP="00000000" w:rsidRDefault="00000000" w:rsidRPr="00000000" w14:paraId="000003B9">
            <w:pPr>
              <w:rPr/>
            </w:pPr>
            <w:r w:rsidDel="00000000" w:rsidR="00000000" w:rsidRPr="00000000">
              <w:rPr>
                <w:rtl w:val="0"/>
              </w:rPr>
              <w:t xml:space="preserve">write</w:t>
            </w:r>
          </w:p>
        </w:tc>
        <w:tc>
          <w:tcPr>
            <w:tcBorders>
              <w:top w:color="000000" w:space="0" w:sz="0" w:val="nil"/>
              <w:left w:color="000000" w:space="0" w:sz="0" w:val="nil"/>
              <w:bottom w:color="000000" w:space="0" w:sz="4" w:val="dotted"/>
              <w:right w:color="000000" w:space="0" w:sz="4" w:val="single"/>
            </w:tcBorders>
            <w:shd w:fill="f2f2f2" w:val="clear"/>
            <w:vAlign w:val="bottom"/>
          </w:tcPr>
          <w:p w:rsidR="00000000" w:rsidDel="00000000" w:rsidP="00000000" w:rsidRDefault="00000000" w:rsidRPr="00000000" w14:paraId="000003BA">
            <w:pPr>
              <w:rPr/>
            </w:pPr>
            <w:r w:rsidDel="00000000" w:rsidR="00000000" w:rsidRPr="00000000">
              <w:rPr>
                <w:rtl w:val="0"/>
              </w:rPr>
              <w:t xml:space="preserve">escribir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3BB">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f2f2f2" w:val="clear"/>
            <w:vAlign w:val="bottom"/>
          </w:tcPr>
          <w:p w:rsidR="00000000" w:rsidDel="00000000" w:rsidP="00000000" w:rsidRDefault="00000000" w:rsidRPr="00000000" w14:paraId="000003BC">
            <w:pPr>
              <w:rPr/>
            </w:pPr>
            <w:r w:rsidDel="00000000" w:rsidR="00000000" w:rsidRPr="00000000">
              <w:rPr>
                <w:rtl w:val="0"/>
              </w:rPr>
              <w:t xml:space="preserve">buy</w:t>
            </w:r>
          </w:p>
        </w:tc>
        <w:tc>
          <w:tcPr>
            <w:tcBorders>
              <w:top w:color="000000" w:space="0" w:sz="0" w:val="nil"/>
              <w:left w:color="000000" w:space="0" w:sz="0" w:val="nil"/>
              <w:bottom w:color="000000" w:space="0" w:sz="4" w:val="dotted"/>
              <w:right w:color="000000" w:space="0" w:sz="4" w:val="single"/>
            </w:tcBorders>
            <w:shd w:fill="f2f2f2" w:val="clear"/>
            <w:vAlign w:val="bottom"/>
          </w:tcPr>
          <w:p w:rsidR="00000000" w:rsidDel="00000000" w:rsidP="00000000" w:rsidRDefault="00000000" w:rsidRPr="00000000" w14:paraId="000003BD">
            <w:pPr>
              <w:rPr/>
            </w:pPr>
            <w:r w:rsidDel="00000000" w:rsidR="00000000" w:rsidRPr="00000000">
              <w:rPr>
                <w:rtl w:val="0"/>
              </w:rPr>
              <w:t xml:space="preserve">comprar</w:t>
            </w:r>
          </w:p>
        </w:tc>
      </w:tr>
      <w:tr>
        <w:trPr>
          <w:cantSplit w:val="0"/>
          <w:trHeight w:val="315"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3BE">
            <w:pPr>
              <w:rPr/>
            </w:pPr>
            <w:r w:rsidDel="00000000" w:rsidR="00000000" w:rsidRPr="00000000">
              <w:rPr>
                <w:rtl w:val="0"/>
              </w:rPr>
              <w:t xml:space="preserve">close</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3BF">
            <w:pPr>
              <w:rPr/>
            </w:pPr>
            <w:r w:rsidDel="00000000" w:rsidR="00000000" w:rsidRPr="00000000">
              <w:rPr>
                <w:rtl w:val="0"/>
              </w:rPr>
              <w:t xml:space="preserve">cerrar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3C0">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3C1">
            <w:pPr>
              <w:rPr/>
            </w:pPr>
            <w:r w:rsidDel="00000000" w:rsidR="00000000" w:rsidRPr="00000000">
              <w:rPr>
                <w:rtl w:val="0"/>
              </w:rPr>
              <w:t xml:space="preserve">swing</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3C2">
            <w:pPr>
              <w:rPr/>
            </w:pPr>
            <w:r w:rsidDel="00000000" w:rsidR="00000000" w:rsidRPr="00000000">
              <w:rPr>
                <w:rtl w:val="0"/>
              </w:rPr>
              <w:t xml:space="preserve">mover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3C3">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3C4">
            <w:pPr>
              <w:rPr/>
            </w:pPr>
            <w:r w:rsidDel="00000000" w:rsidR="00000000" w:rsidRPr="00000000">
              <w:rPr>
                <w:rtl w:val="0"/>
              </w:rPr>
              <w:t xml:space="preserve">use</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3C5">
            <w:pPr>
              <w:rPr/>
            </w:pPr>
            <w:r w:rsidDel="00000000" w:rsidR="00000000" w:rsidRPr="00000000">
              <w:rPr>
                <w:rtl w:val="0"/>
              </w:rPr>
              <w:t xml:space="preserve">usar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3C6">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3C7">
            <w:pPr>
              <w:rPr/>
            </w:pPr>
            <w:r w:rsidDel="00000000" w:rsidR="00000000" w:rsidRPr="00000000">
              <w:rPr>
                <w:rtl w:val="0"/>
              </w:rPr>
              <w:t xml:space="preserve">shop</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3C8">
            <w:pPr>
              <w:rPr/>
            </w:pPr>
            <w:r w:rsidDel="00000000" w:rsidR="00000000" w:rsidRPr="00000000">
              <w:rPr>
                <w:rtl w:val="0"/>
              </w:rPr>
              <w:t xml:space="preserve">comprar</w:t>
            </w:r>
          </w:p>
        </w:tc>
      </w:tr>
      <w:tr>
        <w:trPr>
          <w:cantSplit w:val="0"/>
          <w:trHeight w:val="315" w:hRule="atLeast"/>
          <w:tblHeader w:val="0"/>
        </w:trPr>
        <w:tc>
          <w:tcPr>
            <w:tcBorders>
              <w:top w:color="000000" w:space="0" w:sz="0" w:val="nil"/>
              <w:left w:color="000000" w:space="0" w:sz="4" w:val="single"/>
              <w:bottom w:color="000000" w:space="0" w:sz="4" w:val="dotted"/>
              <w:right w:color="000000" w:space="0" w:sz="4" w:val="dotted"/>
            </w:tcBorders>
            <w:shd w:fill="f2f2f2" w:val="clear"/>
            <w:vAlign w:val="bottom"/>
          </w:tcPr>
          <w:p w:rsidR="00000000" w:rsidDel="00000000" w:rsidP="00000000" w:rsidRDefault="00000000" w:rsidRPr="00000000" w14:paraId="000003C9">
            <w:pPr>
              <w:rPr/>
            </w:pPr>
            <w:r w:rsidDel="00000000" w:rsidR="00000000" w:rsidRPr="00000000">
              <w:rPr>
                <w:rtl w:val="0"/>
              </w:rPr>
              <w:t xml:space="preserve">mix</w:t>
            </w:r>
          </w:p>
        </w:tc>
        <w:tc>
          <w:tcPr>
            <w:tcBorders>
              <w:top w:color="000000" w:space="0" w:sz="0" w:val="nil"/>
              <w:left w:color="000000" w:space="0" w:sz="0" w:val="nil"/>
              <w:bottom w:color="000000" w:space="0" w:sz="4" w:val="dotted"/>
              <w:right w:color="000000" w:space="0" w:sz="4" w:val="single"/>
            </w:tcBorders>
            <w:shd w:fill="f2f2f2" w:val="clear"/>
            <w:vAlign w:val="bottom"/>
          </w:tcPr>
          <w:p w:rsidR="00000000" w:rsidDel="00000000" w:rsidP="00000000" w:rsidRDefault="00000000" w:rsidRPr="00000000" w14:paraId="000003CA">
            <w:pPr>
              <w:rPr/>
            </w:pPr>
            <w:r w:rsidDel="00000000" w:rsidR="00000000" w:rsidRPr="00000000">
              <w:rPr>
                <w:rtl w:val="0"/>
              </w:rPr>
              <w:t xml:space="preserve">mezclar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3CB">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f2f2f2" w:val="clear"/>
            <w:vAlign w:val="bottom"/>
          </w:tcPr>
          <w:p w:rsidR="00000000" w:rsidDel="00000000" w:rsidP="00000000" w:rsidRDefault="00000000" w:rsidRPr="00000000" w14:paraId="000003CC">
            <w:pPr>
              <w:rPr/>
            </w:pPr>
            <w:r w:rsidDel="00000000" w:rsidR="00000000" w:rsidRPr="00000000">
              <w:rPr>
                <w:rtl w:val="0"/>
              </w:rPr>
              <w:t xml:space="preserve">listen</w:t>
            </w:r>
          </w:p>
        </w:tc>
        <w:tc>
          <w:tcPr>
            <w:tcBorders>
              <w:top w:color="000000" w:space="0" w:sz="0" w:val="nil"/>
              <w:left w:color="000000" w:space="0" w:sz="0" w:val="nil"/>
              <w:bottom w:color="000000" w:space="0" w:sz="4" w:val="dotted"/>
              <w:right w:color="000000" w:space="0" w:sz="4" w:val="single"/>
            </w:tcBorders>
            <w:shd w:fill="f2f2f2" w:val="clear"/>
            <w:vAlign w:val="bottom"/>
          </w:tcPr>
          <w:p w:rsidR="00000000" w:rsidDel="00000000" w:rsidP="00000000" w:rsidRDefault="00000000" w:rsidRPr="00000000" w14:paraId="000003CD">
            <w:pPr>
              <w:rPr/>
            </w:pPr>
            <w:r w:rsidDel="00000000" w:rsidR="00000000" w:rsidRPr="00000000">
              <w:rPr>
                <w:rtl w:val="0"/>
              </w:rPr>
              <w:t xml:space="preserve">escuchar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3CE">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f2f2f2" w:val="clear"/>
            <w:vAlign w:val="bottom"/>
          </w:tcPr>
          <w:p w:rsidR="00000000" w:rsidDel="00000000" w:rsidP="00000000" w:rsidRDefault="00000000" w:rsidRPr="00000000" w14:paraId="000003CF">
            <w:pPr>
              <w:rPr/>
            </w:pPr>
            <w:r w:rsidDel="00000000" w:rsidR="00000000" w:rsidRPr="00000000">
              <w:rPr>
                <w:rtl w:val="0"/>
              </w:rPr>
              <w:t xml:space="preserve">order</w:t>
            </w:r>
          </w:p>
        </w:tc>
        <w:tc>
          <w:tcPr>
            <w:tcBorders>
              <w:top w:color="000000" w:space="0" w:sz="0" w:val="nil"/>
              <w:left w:color="000000" w:space="0" w:sz="0" w:val="nil"/>
              <w:bottom w:color="000000" w:space="0" w:sz="4" w:val="dotted"/>
              <w:right w:color="000000" w:space="0" w:sz="4" w:val="single"/>
            </w:tcBorders>
            <w:shd w:fill="f2f2f2" w:val="clear"/>
            <w:vAlign w:val="bottom"/>
          </w:tcPr>
          <w:p w:rsidR="00000000" w:rsidDel="00000000" w:rsidP="00000000" w:rsidRDefault="00000000" w:rsidRPr="00000000" w14:paraId="000003D0">
            <w:pPr>
              <w:rPr/>
            </w:pPr>
            <w:r w:rsidDel="00000000" w:rsidR="00000000" w:rsidRPr="00000000">
              <w:rPr>
                <w:rtl w:val="0"/>
              </w:rPr>
              <w:t xml:space="preserve">pedir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3D1">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f2f2f2" w:val="clear"/>
            <w:vAlign w:val="bottom"/>
          </w:tcPr>
          <w:p w:rsidR="00000000" w:rsidDel="00000000" w:rsidP="00000000" w:rsidRDefault="00000000" w:rsidRPr="00000000" w14:paraId="000003D2">
            <w:pPr>
              <w:rPr/>
            </w:pPr>
            <w:r w:rsidDel="00000000" w:rsidR="00000000" w:rsidRPr="00000000">
              <w:rPr>
                <w:rtl w:val="0"/>
              </w:rPr>
              <w:t xml:space="preserve">explain</w:t>
            </w:r>
          </w:p>
        </w:tc>
        <w:tc>
          <w:tcPr>
            <w:tcBorders>
              <w:top w:color="000000" w:space="0" w:sz="0" w:val="nil"/>
              <w:left w:color="000000" w:space="0" w:sz="0" w:val="nil"/>
              <w:bottom w:color="000000" w:space="0" w:sz="4" w:val="dotted"/>
              <w:right w:color="000000" w:space="0" w:sz="4" w:val="single"/>
            </w:tcBorders>
            <w:shd w:fill="f2f2f2" w:val="clear"/>
            <w:vAlign w:val="bottom"/>
          </w:tcPr>
          <w:p w:rsidR="00000000" w:rsidDel="00000000" w:rsidP="00000000" w:rsidRDefault="00000000" w:rsidRPr="00000000" w14:paraId="000003D3">
            <w:pPr>
              <w:rPr/>
            </w:pPr>
            <w:r w:rsidDel="00000000" w:rsidR="00000000" w:rsidRPr="00000000">
              <w:rPr>
                <w:rtl w:val="0"/>
              </w:rPr>
              <w:t xml:space="preserve">explicar</w:t>
            </w:r>
          </w:p>
        </w:tc>
      </w:tr>
      <w:tr>
        <w:trPr>
          <w:cantSplit w:val="0"/>
          <w:trHeight w:val="315"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3D4">
            <w:pPr>
              <w:rPr/>
            </w:pPr>
            <w:r w:rsidDel="00000000" w:rsidR="00000000" w:rsidRPr="00000000">
              <w:rPr>
                <w:rtl w:val="0"/>
              </w:rPr>
              <w:t xml:space="preserve">turn</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3D5">
            <w:pPr>
              <w:rPr/>
            </w:pPr>
            <w:r w:rsidDel="00000000" w:rsidR="00000000" w:rsidRPr="00000000">
              <w:rPr>
                <w:rtl w:val="0"/>
              </w:rPr>
              <w:t xml:space="preserve">girar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3D6">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3D7">
            <w:pPr>
              <w:rPr/>
            </w:pPr>
            <w:r w:rsidDel="00000000" w:rsidR="00000000" w:rsidRPr="00000000">
              <w:rPr>
                <w:rtl w:val="0"/>
              </w:rPr>
              <w:t xml:space="preserve">hold</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3D8">
            <w:pPr>
              <w:rPr/>
            </w:pPr>
            <w:r w:rsidDel="00000000" w:rsidR="00000000" w:rsidRPr="00000000">
              <w:rPr>
                <w:rtl w:val="0"/>
              </w:rPr>
              <w:t xml:space="preserve">mantener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3D9">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3DA">
            <w:pPr>
              <w:rPr/>
            </w:pPr>
            <w:r w:rsidDel="00000000" w:rsidR="00000000" w:rsidRPr="00000000">
              <w:rPr>
                <w:rtl w:val="0"/>
              </w:rPr>
              <w:t xml:space="preserve">sequence</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3DB">
            <w:pPr>
              <w:rPr/>
            </w:pPr>
            <w:r w:rsidDel="00000000" w:rsidR="00000000" w:rsidRPr="00000000">
              <w:rPr>
                <w:rtl w:val="0"/>
              </w:rPr>
              <w:t xml:space="preserve">ordenar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3DC">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3DD">
            <w:pPr>
              <w:rPr/>
            </w:pPr>
            <w:r w:rsidDel="00000000" w:rsidR="00000000" w:rsidRPr="00000000">
              <w:rPr>
                <w:rtl w:val="0"/>
              </w:rPr>
              <w:t xml:space="preserve">tidy</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3DE">
            <w:pPr>
              <w:rPr/>
            </w:pPr>
            <w:r w:rsidDel="00000000" w:rsidR="00000000" w:rsidRPr="00000000">
              <w:rPr>
                <w:rtl w:val="0"/>
              </w:rPr>
              <w:t xml:space="preserve">ordenar</w:t>
            </w:r>
          </w:p>
        </w:tc>
      </w:tr>
      <w:tr>
        <w:trPr>
          <w:cantSplit w:val="0"/>
          <w:trHeight w:val="315" w:hRule="atLeast"/>
          <w:tblHeader w:val="0"/>
        </w:trPr>
        <w:tc>
          <w:tcPr>
            <w:tcBorders>
              <w:top w:color="000000" w:space="0" w:sz="0" w:val="nil"/>
              <w:left w:color="000000" w:space="0" w:sz="4" w:val="single"/>
              <w:bottom w:color="000000" w:space="0" w:sz="4" w:val="dotted"/>
              <w:right w:color="000000" w:space="0" w:sz="4" w:val="dotted"/>
            </w:tcBorders>
            <w:shd w:fill="f2f2f2" w:val="clear"/>
            <w:vAlign w:val="bottom"/>
          </w:tcPr>
          <w:p w:rsidR="00000000" w:rsidDel="00000000" w:rsidP="00000000" w:rsidRDefault="00000000" w:rsidRPr="00000000" w14:paraId="000003DF">
            <w:pPr>
              <w:rPr/>
            </w:pPr>
            <w:r w:rsidDel="00000000" w:rsidR="00000000" w:rsidRPr="00000000">
              <w:rPr>
                <w:rtl w:val="0"/>
              </w:rPr>
              <w:t xml:space="preserve">pour</w:t>
            </w:r>
          </w:p>
        </w:tc>
        <w:tc>
          <w:tcPr>
            <w:tcBorders>
              <w:top w:color="000000" w:space="0" w:sz="0" w:val="nil"/>
              <w:left w:color="000000" w:space="0" w:sz="0" w:val="nil"/>
              <w:bottom w:color="000000" w:space="0" w:sz="4" w:val="dotted"/>
              <w:right w:color="000000" w:space="0" w:sz="4" w:val="single"/>
            </w:tcBorders>
            <w:shd w:fill="f2f2f2" w:val="clear"/>
            <w:vAlign w:val="bottom"/>
          </w:tcPr>
          <w:p w:rsidR="00000000" w:rsidDel="00000000" w:rsidP="00000000" w:rsidRDefault="00000000" w:rsidRPr="00000000" w14:paraId="000003E0">
            <w:pPr>
              <w:rPr/>
            </w:pPr>
            <w:r w:rsidDel="00000000" w:rsidR="00000000" w:rsidRPr="00000000">
              <w:rPr>
                <w:rtl w:val="0"/>
              </w:rPr>
              <w:t xml:space="preserve">verter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3E1">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f2f2f2" w:val="clear"/>
            <w:vAlign w:val="bottom"/>
          </w:tcPr>
          <w:p w:rsidR="00000000" w:rsidDel="00000000" w:rsidP="00000000" w:rsidRDefault="00000000" w:rsidRPr="00000000" w14:paraId="000003E2">
            <w:pPr>
              <w:rPr/>
            </w:pPr>
            <w:r w:rsidDel="00000000" w:rsidR="00000000" w:rsidRPr="00000000">
              <w:rPr>
                <w:rtl w:val="0"/>
              </w:rPr>
              <w:t xml:space="preserve">pick</w:t>
            </w:r>
          </w:p>
        </w:tc>
        <w:tc>
          <w:tcPr>
            <w:tcBorders>
              <w:top w:color="000000" w:space="0" w:sz="0" w:val="nil"/>
              <w:left w:color="000000" w:space="0" w:sz="0" w:val="nil"/>
              <w:bottom w:color="000000" w:space="0" w:sz="4" w:val="dotted"/>
              <w:right w:color="000000" w:space="0" w:sz="4" w:val="single"/>
            </w:tcBorders>
            <w:shd w:fill="f2f2f2" w:val="clear"/>
            <w:vAlign w:val="bottom"/>
          </w:tcPr>
          <w:p w:rsidR="00000000" w:rsidDel="00000000" w:rsidP="00000000" w:rsidRDefault="00000000" w:rsidRPr="00000000" w14:paraId="000003E3">
            <w:pPr>
              <w:rPr/>
            </w:pPr>
            <w:r w:rsidDel="00000000" w:rsidR="00000000" w:rsidRPr="00000000">
              <w:rPr>
                <w:rtl w:val="0"/>
              </w:rPr>
              <w:t xml:space="preserve">elegir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3E4">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f2f2f2" w:val="clear"/>
            <w:vAlign w:val="bottom"/>
          </w:tcPr>
          <w:p w:rsidR="00000000" w:rsidDel="00000000" w:rsidP="00000000" w:rsidRDefault="00000000" w:rsidRPr="00000000" w14:paraId="000003E5">
            <w:pPr>
              <w:rPr/>
            </w:pPr>
            <w:r w:rsidDel="00000000" w:rsidR="00000000" w:rsidRPr="00000000">
              <w:rPr>
                <w:rtl w:val="0"/>
              </w:rPr>
              <w:t xml:space="preserve">draw</w:t>
            </w:r>
          </w:p>
        </w:tc>
        <w:tc>
          <w:tcPr>
            <w:tcBorders>
              <w:top w:color="000000" w:space="0" w:sz="0" w:val="nil"/>
              <w:left w:color="000000" w:space="0" w:sz="0" w:val="nil"/>
              <w:bottom w:color="000000" w:space="0" w:sz="4" w:val="dotted"/>
              <w:right w:color="000000" w:space="0" w:sz="4" w:val="single"/>
            </w:tcBorders>
            <w:shd w:fill="f2f2f2" w:val="clear"/>
            <w:vAlign w:val="bottom"/>
          </w:tcPr>
          <w:p w:rsidR="00000000" w:rsidDel="00000000" w:rsidP="00000000" w:rsidRDefault="00000000" w:rsidRPr="00000000" w14:paraId="000003E6">
            <w:pPr>
              <w:rPr/>
            </w:pPr>
            <w:r w:rsidDel="00000000" w:rsidR="00000000" w:rsidRPr="00000000">
              <w:rPr>
                <w:rtl w:val="0"/>
              </w:rPr>
              <w:t xml:space="preserve">sacar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3E7">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f2f2f2" w:val="clear"/>
            <w:vAlign w:val="bottom"/>
          </w:tcPr>
          <w:p w:rsidR="00000000" w:rsidDel="00000000" w:rsidP="00000000" w:rsidRDefault="00000000" w:rsidRPr="00000000" w14:paraId="000003E8">
            <w:pPr>
              <w:rPr/>
            </w:pPr>
            <w:r w:rsidDel="00000000" w:rsidR="00000000" w:rsidRPr="00000000">
              <w:rPr>
                <w:rtl w:val="0"/>
              </w:rPr>
              <w:t xml:space="preserve">move</w:t>
            </w:r>
          </w:p>
        </w:tc>
        <w:tc>
          <w:tcPr>
            <w:tcBorders>
              <w:top w:color="000000" w:space="0" w:sz="0" w:val="nil"/>
              <w:left w:color="000000" w:space="0" w:sz="0" w:val="nil"/>
              <w:bottom w:color="000000" w:space="0" w:sz="4" w:val="dotted"/>
              <w:right w:color="000000" w:space="0" w:sz="4" w:val="single"/>
            </w:tcBorders>
            <w:shd w:fill="f2f2f2" w:val="clear"/>
            <w:vAlign w:val="bottom"/>
          </w:tcPr>
          <w:p w:rsidR="00000000" w:rsidDel="00000000" w:rsidP="00000000" w:rsidRDefault="00000000" w:rsidRPr="00000000" w14:paraId="000003E9">
            <w:pPr>
              <w:rPr/>
            </w:pPr>
            <w:r w:rsidDel="00000000" w:rsidR="00000000" w:rsidRPr="00000000">
              <w:rPr>
                <w:rtl w:val="0"/>
              </w:rPr>
              <w:t xml:space="preserve">mover</w:t>
            </w:r>
          </w:p>
        </w:tc>
      </w:tr>
      <w:tr>
        <w:trPr>
          <w:cantSplit w:val="0"/>
          <w:trHeight w:val="315"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3EA">
            <w:pPr>
              <w:rPr/>
            </w:pPr>
            <w:r w:rsidDel="00000000" w:rsidR="00000000" w:rsidRPr="00000000">
              <w:rPr>
                <w:rtl w:val="0"/>
              </w:rPr>
              <w:t xml:space="preserve">fill</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3EB">
            <w:pPr>
              <w:rPr/>
            </w:pPr>
            <w:r w:rsidDel="00000000" w:rsidR="00000000" w:rsidRPr="00000000">
              <w:rPr>
                <w:rtl w:val="0"/>
              </w:rPr>
              <w:t xml:space="preserve">llenar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3EC">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3ED">
            <w:pPr>
              <w:rPr/>
            </w:pPr>
            <w:r w:rsidDel="00000000" w:rsidR="00000000" w:rsidRPr="00000000">
              <w:rPr>
                <w:rtl w:val="0"/>
              </w:rPr>
              <w:t xml:space="preserve">throw</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3EE">
            <w:pPr>
              <w:rPr/>
            </w:pPr>
            <w:r w:rsidDel="00000000" w:rsidR="00000000" w:rsidRPr="00000000">
              <w:rPr>
                <w:rtl w:val="0"/>
              </w:rPr>
              <w:t xml:space="preserve">lanzar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3EF">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3F0">
            <w:pPr>
              <w:rPr/>
            </w:pPr>
            <w:r w:rsidDel="00000000" w:rsidR="00000000" w:rsidRPr="00000000">
              <w:rPr>
                <w:rtl w:val="0"/>
              </w:rPr>
              <w:t xml:space="preserve">paint</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3F1">
            <w:pPr>
              <w:rPr/>
            </w:pPr>
            <w:r w:rsidDel="00000000" w:rsidR="00000000" w:rsidRPr="00000000">
              <w:rPr>
                <w:rtl w:val="0"/>
              </w:rPr>
              <w:t xml:space="preserve">pintar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3F2">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3F3">
            <w:pPr>
              <w:rPr/>
            </w:pPr>
            <w:r w:rsidDel="00000000" w:rsidR="00000000" w:rsidRPr="00000000">
              <w:rPr>
                <w:rtl w:val="0"/>
              </w:rPr>
              <w:t xml:space="preserve">travel</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3F4">
            <w:pPr>
              <w:rPr/>
            </w:pPr>
            <w:r w:rsidDel="00000000" w:rsidR="00000000" w:rsidRPr="00000000">
              <w:rPr>
                <w:rtl w:val="0"/>
              </w:rPr>
              <w:t xml:space="preserve">viajar</w:t>
            </w:r>
          </w:p>
        </w:tc>
      </w:tr>
      <w:tr>
        <w:trPr>
          <w:cantSplit w:val="0"/>
          <w:trHeight w:val="315" w:hRule="atLeast"/>
          <w:tblHeader w:val="0"/>
        </w:trPr>
        <w:tc>
          <w:tcPr>
            <w:tcBorders>
              <w:top w:color="000000" w:space="0" w:sz="0" w:val="nil"/>
              <w:left w:color="000000" w:space="0" w:sz="4" w:val="single"/>
              <w:bottom w:color="000000" w:space="0" w:sz="4" w:val="dotted"/>
              <w:right w:color="000000" w:space="0" w:sz="4" w:val="dotted"/>
            </w:tcBorders>
            <w:shd w:fill="f2f2f2" w:val="clear"/>
            <w:vAlign w:val="bottom"/>
          </w:tcPr>
          <w:p w:rsidR="00000000" w:rsidDel="00000000" w:rsidP="00000000" w:rsidRDefault="00000000" w:rsidRPr="00000000" w14:paraId="000003F5">
            <w:pPr>
              <w:rPr/>
            </w:pPr>
            <w:r w:rsidDel="00000000" w:rsidR="00000000" w:rsidRPr="00000000">
              <w:rPr>
                <w:rtl w:val="0"/>
              </w:rPr>
              <w:t xml:space="preserve">put</w:t>
            </w:r>
          </w:p>
        </w:tc>
        <w:tc>
          <w:tcPr>
            <w:tcBorders>
              <w:top w:color="000000" w:space="0" w:sz="0" w:val="nil"/>
              <w:left w:color="000000" w:space="0" w:sz="0" w:val="nil"/>
              <w:bottom w:color="000000" w:space="0" w:sz="4" w:val="dotted"/>
              <w:right w:color="000000" w:space="0" w:sz="4" w:val="single"/>
            </w:tcBorders>
            <w:shd w:fill="f2f2f2" w:val="clear"/>
            <w:vAlign w:val="bottom"/>
          </w:tcPr>
          <w:p w:rsidR="00000000" w:rsidDel="00000000" w:rsidP="00000000" w:rsidRDefault="00000000" w:rsidRPr="00000000" w14:paraId="000003F6">
            <w:pPr>
              <w:rPr/>
            </w:pPr>
            <w:r w:rsidDel="00000000" w:rsidR="00000000" w:rsidRPr="00000000">
              <w:rPr>
                <w:rtl w:val="0"/>
              </w:rPr>
              <w:t xml:space="preserve">poner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3F7">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f2f2f2" w:val="clear"/>
            <w:vAlign w:val="bottom"/>
          </w:tcPr>
          <w:p w:rsidR="00000000" w:rsidDel="00000000" w:rsidP="00000000" w:rsidRDefault="00000000" w:rsidRPr="00000000" w14:paraId="000003F8">
            <w:pPr>
              <w:rPr/>
            </w:pPr>
            <w:r w:rsidDel="00000000" w:rsidR="00000000" w:rsidRPr="00000000">
              <w:rPr>
                <w:rtl w:val="0"/>
              </w:rPr>
              <w:t xml:space="preserve">catch</w:t>
            </w:r>
          </w:p>
        </w:tc>
        <w:tc>
          <w:tcPr>
            <w:tcBorders>
              <w:top w:color="000000" w:space="0" w:sz="0" w:val="nil"/>
              <w:left w:color="000000" w:space="0" w:sz="0" w:val="nil"/>
              <w:bottom w:color="000000" w:space="0" w:sz="4" w:val="dotted"/>
              <w:right w:color="000000" w:space="0" w:sz="4" w:val="single"/>
            </w:tcBorders>
            <w:shd w:fill="f2f2f2" w:val="clear"/>
            <w:vAlign w:val="bottom"/>
          </w:tcPr>
          <w:p w:rsidR="00000000" w:rsidDel="00000000" w:rsidP="00000000" w:rsidRDefault="00000000" w:rsidRPr="00000000" w14:paraId="000003F9">
            <w:pPr>
              <w:rPr/>
            </w:pPr>
            <w:r w:rsidDel="00000000" w:rsidR="00000000" w:rsidRPr="00000000">
              <w:rPr>
                <w:rtl w:val="0"/>
              </w:rPr>
              <w:t xml:space="preserve">atrapar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3FA">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f2f2f2" w:val="clear"/>
            <w:vAlign w:val="bottom"/>
          </w:tcPr>
          <w:p w:rsidR="00000000" w:rsidDel="00000000" w:rsidP="00000000" w:rsidRDefault="00000000" w:rsidRPr="00000000" w14:paraId="000003FB">
            <w:pPr>
              <w:rPr/>
            </w:pPr>
            <w:r w:rsidDel="00000000" w:rsidR="00000000" w:rsidRPr="00000000">
              <w:rPr>
                <w:rtl w:val="0"/>
              </w:rPr>
              <w:t xml:space="preserve">set</w:t>
            </w:r>
          </w:p>
        </w:tc>
        <w:tc>
          <w:tcPr>
            <w:tcBorders>
              <w:top w:color="000000" w:space="0" w:sz="0" w:val="nil"/>
              <w:left w:color="000000" w:space="0" w:sz="0" w:val="nil"/>
              <w:bottom w:color="000000" w:space="0" w:sz="4" w:val="dotted"/>
              <w:right w:color="000000" w:space="0" w:sz="4" w:val="single"/>
            </w:tcBorders>
            <w:shd w:fill="f2f2f2" w:val="clear"/>
            <w:vAlign w:val="bottom"/>
          </w:tcPr>
          <w:p w:rsidR="00000000" w:rsidDel="00000000" w:rsidP="00000000" w:rsidRDefault="00000000" w:rsidRPr="00000000" w14:paraId="000003FC">
            <w:pPr>
              <w:rPr/>
            </w:pPr>
            <w:r w:rsidDel="00000000" w:rsidR="00000000" w:rsidRPr="00000000">
              <w:rPr>
                <w:rtl w:val="0"/>
              </w:rPr>
              <w:t xml:space="preserve">colocar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3FD">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f2f2f2" w:val="clear"/>
            <w:vAlign w:val="bottom"/>
          </w:tcPr>
          <w:p w:rsidR="00000000" w:rsidDel="00000000" w:rsidP="00000000" w:rsidRDefault="00000000" w:rsidRPr="00000000" w14:paraId="000003FE">
            <w:pPr>
              <w:rPr/>
            </w:pPr>
            <w:r w:rsidDel="00000000" w:rsidR="00000000" w:rsidRPr="00000000">
              <w:rPr>
                <w:rtl w:val="0"/>
              </w:rPr>
              <w:t xml:space="preserve">switch</w:t>
            </w:r>
          </w:p>
        </w:tc>
        <w:tc>
          <w:tcPr>
            <w:tcBorders>
              <w:top w:color="000000" w:space="0" w:sz="0" w:val="nil"/>
              <w:left w:color="000000" w:space="0" w:sz="0" w:val="nil"/>
              <w:bottom w:color="000000" w:space="0" w:sz="4" w:val="dotted"/>
              <w:right w:color="000000" w:space="0" w:sz="4" w:val="single"/>
            </w:tcBorders>
            <w:shd w:fill="f2f2f2" w:val="clear"/>
            <w:vAlign w:val="bottom"/>
          </w:tcPr>
          <w:p w:rsidR="00000000" w:rsidDel="00000000" w:rsidP="00000000" w:rsidRDefault="00000000" w:rsidRPr="00000000" w14:paraId="000003FF">
            <w:pPr>
              <w:rPr/>
            </w:pPr>
            <w:r w:rsidDel="00000000" w:rsidR="00000000" w:rsidRPr="00000000">
              <w:rPr>
                <w:rtl w:val="0"/>
              </w:rPr>
              <w:t xml:space="preserve">cambiar</w:t>
            </w:r>
          </w:p>
        </w:tc>
      </w:tr>
      <w:tr>
        <w:trPr>
          <w:cantSplit w:val="0"/>
          <w:trHeight w:val="315"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400">
            <w:pPr>
              <w:rPr/>
            </w:pPr>
            <w:r w:rsidDel="00000000" w:rsidR="00000000" w:rsidRPr="00000000">
              <w:rPr>
                <w:rtl w:val="0"/>
              </w:rPr>
              <w:t xml:space="preserve">add</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401">
            <w:pPr>
              <w:rPr/>
            </w:pPr>
            <w:r w:rsidDel="00000000" w:rsidR="00000000" w:rsidRPr="00000000">
              <w:rPr>
                <w:rtl w:val="0"/>
              </w:rPr>
              <w:t xml:space="preserve">agregar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402">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403">
            <w:pPr>
              <w:rPr/>
            </w:pPr>
            <w:r w:rsidDel="00000000" w:rsidR="00000000" w:rsidRPr="00000000">
              <w:rPr>
                <w:rtl w:val="0"/>
              </w:rPr>
              <w:t xml:space="preserve">slide</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404">
            <w:pPr>
              <w:rPr/>
            </w:pPr>
            <w:r w:rsidDel="00000000" w:rsidR="00000000" w:rsidRPr="00000000">
              <w:rPr>
                <w:rtl w:val="0"/>
              </w:rPr>
              <w:t xml:space="preserve">deslizar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405">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406">
            <w:pPr>
              <w:rPr/>
            </w:pPr>
            <w:r w:rsidDel="00000000" w:rsidR="00000000" w:rsidRPr="00000000">
              <w:rPr>
                <w:rtl w:val="0"/>
              </w:rPr>
              <w:t xml:space="preserve">eat</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407">
            <w:pPr>
              <w:rPr/>
            </w:pPr>
            <w:r w:rsidDel="00000000" w:rsidR="00000000" w:rsidRPr="00000000">
              <w:rPr>
                <w:rtl w:val="0"/>
              </w:rPr>
              <w:t xml:space="preserve">comer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408">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409">
            <w:pPr>
              <w:rPr/>
            </w:pPr>
            <w:r w:rsidDel="00000000" w:rsidR="00000000" w:rsidRPr="00000000">
              <w:rPr>
                <w:rtl w:val="0"/>
              </w:rPr>
              <w:t xml:space="preserve">improve</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40A">
            <w:pPr>
              <w:rPr/>
            </w:pPr>
            <w:r w:rsidDel="00000000" w:rsidR="00000000" w:rsidRPr="00000000">
              <w:rPr>
                <w:rtl w:val="0"/>
              </w:rPr>
              <w:t xml:space="preserve">mejorar</w:t>
            </w:r>
          </w:p>
        </w:tc>
      </w:tr>
      <w:tr>
        <w:trPr>
          <w:cantSplit w:val="0"/>
          <w:trHeight w:val="315" w:hRule="atLeast"/>
          <w:tblHeader w:val="0"/>
        </w:trPr>
        <w:tc>
          <w:tcPr>
            <w:tcBorders>
              <w:top w:color="000000" w:space="0" w:sz="0" w:val="nil"/>
              <w:left w:color="000000" w:space="0" w:sz="4" w:val="single"/>
              <w:bottom w:color="000000" w:space="0" w:sz="4" w:val="dotted"/>
              <w:right w:color="000000" w:space="0" w:sz="4" w:val="dotted"/>
            </w:tcBorders>
            <w:shd w:fill="f2f2f2" w:val="clear"/>
            <w:vAlign w:val="bottom"/>
          </w:tcPr>
          <w:p w:rsidR="00000000" w:rsidDel="00000000" w:rsidP="00000000" w:rsidRDefault="00000000" w:rsidRPr="00000000" w14:paraId="0000040B">
            <w:pPr>
              <w:rPr/>
            </w:pPr>
            <w:r w:rsidDel="00000000" w:rsidR="00000000" w:rsidRPr="00000000">
              <w:rPr>
                <w:rtl w:val="0"/>
              </w:rPr>
              <w:t xml:space="preserve">chop</w:t>
            </w:r>
          </w:p>
        </w:tc>
        <w:tc>
          <w:tcPr>
            <w:tcBorders>
              <w:top w:color="000000" w:space="0" w:sz="0" w:val="nil"/>
              <w:left w:color="000000" w:space="0" w:sz="0" w:val="nil"/>
              <w:bottom w:color="000000" w:space="0" w:sz="4" w:val="dotted"/>
              <w:right w:color="000000" w:space="0" w:sz="4" w:val="single"/>
            </w:tcBorders>
            <w:shd w:fill="f2f2f2" w:val="clear"/>
            <w:vAlign w:val="bottom"/>
          </w:tcPr>
          <w:p w:rsidR="00000000" w:rsidDel="00000000" w:rsidP="00000000" w:rsidRDefault="00000000" w:rsidRPr="00000000" w14:paraId="0000040C">
            <w:pPr>
              <w:rPr/>
            </w:pPr>
            <w:r w:rsidDel="00000000" w:rsidR="00000000" w:rsidRPr="00000000">
              <w:rPr>
                <w:rtl w:val="0"/>
              </w:rPr>
              <w:t xml:space="preserve">cortar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40D">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f2f2f2" w:val="clear"/>
            <w:vAlign w:val="bottom"/>
          </w:tcPr>
          <w:p w:rsidR="00000000" w:rsidDel="00000000" w:rsidP="00000000" w:rsidRDefault="00000000" w:rsidRPr="00000000" w14:paraId="0000040E">
            <w:pPr>
              <w:rPr/>
            </w:pPr>
            <w:r w:rsidDel="00000000" w:rsidR="00000000" w:rsidRPr="00000000">
              <w:rPr>
                <w:rtl w:val="0"/>
              </w:rPr>
              <w:t xml:space="preserve">bake</w:t>
            </w:r>
          </w:p>
        </w:tc>
        <w:tc>
          <w:tcPr>
            <w:tcBorders>
              <w:top w:color="000000" w:space="0" w:sz="0" w:val="nil"/>
              <w:left w:color="000000" w:space="0" w:sz="0" w:val="nil"/>
              <w:bottom w:color="000000" w:space="0" w:sz="4" w:val="dotted"/>
              <w:right w:color="000000" w:space="0" w:sz="4" w:val="single"/>
            </w:tcBorders>
            <w:shd w:fill="f2f2f2" w:val="clear"/>
            <w:vAlign w:val="bottom"/>
          </w:tcPr>
          <w:p w:rsidR="00000000" w:rsidDel="00000000" w:rsidP="00000000" w:rsidRDefault="00000000" w:rsidRPr="00000000" w14:paraId="0000040F">
            <w:pPr>
              <w:rPr/>
            </w:pPr>
            <w:r w:rsidDel="00000000" w:rsidR="00000000" w:rsidRPr="00000000">
              <w:rPr>
                <w:rtl w:val="0"/>
              </w:rPr>
              <w:t xml:space="preserve">hornear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410">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f2f2f2" w:val="clear"/>
            <w:vAlign w:val="bottom"/>
          </w:tcPr>
          <w:p w:rsidR="00000000" w:rsidDel="00000000" w:rsidP="00000000" w:rsidRDefault="00000000" w:rsidRPr="00000000" w14:paraId="00000411">
            <w:pPr>
              <w:rPr/>
            </w:pPr>
            <w:r w:rsidDel="00000000" w:rsidR="00000000" w:rsidRPr="00000000">
              <w:rPr>
                <w:rtl w:val="0"/>
              </w:rPr>
              <w:t xml:space="preserve">drink</w:t>
            </w:r>
          </w:p>
        </w:tc>
        <w:tc>
          <w:tcPr>
            <w:tcBorders>
              <w:top w:color="000000" w:space="0" w:sz="0" w:val="nil"/>
              <w:left w:color="000000" w:space="0" w:sz="0" w:val="nil"/>
              <w:bottom w:color="000000" w:space="0" w:sz="4" w:val="dotted"/>
              <w:right w:color="000000" w:space="0" w:sz="4" w:val="single"/>
            </w:tcBorders>
            <w:shd w:fill="f2f2f2" w:val="clear"/>
            <w:vAlign w:val="bottom"/>
          </w:tcPr>
          <w:p w:rsidR="00000000" w:rsidDel="00000000" w:rsidP="00000000" w:rsidRDefault="00000000" w:rsidRPr="00000000" w14:paraId="00000412">
            <w:pPr>
              <w:rPr/>
            </w:pPr>
            <w:r w:rsidDel="00000000" w:rsidR="00000000" w:rsidRPr="00000000">
              <w:rPr>
                <w:rtl w:val="0"/>
              </w:rPr>
              <w:t xml:space="preserve">beber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413">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f2f2f2" w:val="clear"/>
            <w:vAlign w:val="bottom"/>
          </w:tcPr>
          <w:p w:rsidR="00000000" w:rsidDel="00000000" w:rsidP="00000000" w:rsidRDefault="00000000" w:rsidRPr="00000000" w14:paraId="00000414">
            <w:pPr>
              <w:rPr/>
            </w:pPr>
            <w:r w:rsidDel="00000000" w:rsidR="00000000" w:rsidRPr="00000000">
              <w:rPr>
                <w:rtl w:val="0"/>
              </w:rPr>
              <w:t xml:space="preserve">behave</w:t>
            </w:r>
          </w:p>
        </w:tc>
        <w:tc>
          <w:tcPr>
            <w:tcBorders>
              <w:top w:color="000000" w:space="0" w:sz="0" w:val="nil"/>
              <w:left w:color="000000" w:space="0" w:sz="0" w:val="nil"/>
              <w:bottom w:color="000000" w:space="0" w:sz="4" w:val="dotted"/>
              <w:right w:color="000000" w:space="0" w:sz="4" w:val="single"/>
            </w:tcBorders>
            <w:shd w:fill="f2f2f2" w:val="clear"/>
            <w:vAlign w:val="bottom"/>
          </w:tcPr>
          <w:p w:rsidR="00000000" w:rsidDel="00000000" w:rsidP="00000000" w:rsidRDefault="00000000" w:rsidRPr="00000000" w14:paraId="00000415">
            <w:pPr>
              <w:rPr/>
            </w:pPr>
            <w:r w:rsidDel="00000000" w:rsidR="00000000" w:rsidRPr="00000000">
              <w:rPr>
                <w:rtl w:val="0"/>
              </w:rPr>
              <w:t xml:space="preserve">comportarse</w:t>
            </w:r>
          </w:p>
        </w:tc>
      </w:tr>
      <w:tr>
        <w:trPr>
          <w:cantSplit w:val="0"/>
          <w:trHeight w:val="315"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416">
            <w:pPr>
              <w:rPr/>
            </w:pPr>
            <w:r w:rsidDel="00000000" w:rsidR="00000000" w:rsidRPr="00000000">
              <w:rPr>
                <w:rtl w:val="0"/>
              </w:rPr>
              <w:t xml:space="preserve">serve</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417">
            <w:pPr>
              <w:rPr/>
            </w:pPr>
            <w:r w:rsidDel="00000000" w:rsidR="00000000" w:rsidRPr="00000000">
              <w:rPr>
                <w:rtl w:val="0"/>
              </w:rPr>
              <w:t xml:space="preserve">servir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418">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419">
            <w:pPr>
              <w:rPr/>
            </w:pPr>
            <w:r w:rsidDel="00000000" w:rsidR="00000000" w:rsidRPr="00000000">
              <w:rPr>
                <w:rtl w:val="0"/>
              </w:rPr>
              <w:t xml:space="preserve">fetch</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41A">
            <w:pPr>
              <w:rPr/>
            </w:pPr>
            <w:r w:rsidDel="00000000" w:rsidR="00000000" w:rsidRPr="00000000">
              <w:rPr>
                <w:rtl w:val="0"/>
              </w:rPr>
              <w:t xml:space="preserve">buscar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41B">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41C">
            <w:pPr>
              <w:rPr/>
            </w:pPr>
            <w:r w:rsidDel="00000000" w:rsidR="00000000" w:rsidRPr="00000000">
              <w:rPr>
                <w:rtl w:val="0"/>
              </w:rPr>
              <w:t xml:space="preserve">stick</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41D">
            <w:pPr>
              <w:rPr/>
            </w:pPr>
            <w:r w:rsidDel="00000000" w:rsidR="00000000" w:rsidRPr="00000000">
              <w:rPr>
                <w:rtl w:val="0"/>
              </w:rPr>
              <w:t xml:space="preserve">pegar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41E">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41F">
            <w:pPr>
              <w:rPr/>
            </w:pPr>
            <w:r w:rsidDel="00000000" w:rsidR="00000000" w:rsidRPr="00000000">
              <w:rPr>
                <w:rtl w:val="0"/>
              </w:rPr>
              <w:t xml:space="preserve">sort</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420">
            <w:pPr>
              <w:rPr/>
            </w:pPr>
            <w:r w:rsidDel="00000000" w:rsidR="00000000" w:rsidRPr="00000000">
              <w:rPr>
                <w:rtl w:val="0"/>
              </w:rPr>
              <w:t xml:space="preserve">clasificar</w:t>
            </w:r>
          </w:p>
        </w:tc>
      </w:tr>
      <w:tr>
        <w:trPr>
          <w:cantSplit w:val="0"/>
          <w:trHeight w:val="315" w:hRule="atLeast"/>
          <w:tblHeader w:val="0"/>
        </w:trPr>
        <w:tc>
          <w:tcPr>
            <w:tcBorders>
              <w:top w:color="000000" w:space="0" w:sz="0" w:val="nil"/>
              <w:left w:color="000000" w:space="0" w:sz="4" w:val="single"/>
              <w:bottom w:color="000000" w:space="0" w:sz="4" w:val="dotted"/>
              <w:right w:color="000000" w:space="0" w:sz="4" w:val="dotted"/>
            </w:tcBorders>
            <w:shd w:fill="f2f2f2" w:val="clear"/>
            <w:vAlign w:val="bottom"/>
          </w:tcPr>
          <w:p w:rsidR="00000000" w:rsidDel="00000000" w:rsidP="00000000" w:rsidRDefault="00000000" w:rsidRPr="00000000" w14:paraId="00000421">
            <w:pPr>
              <w:rPr/>
            </w:pPr>
            <w:r w:rsidDel="00000000" w:rsidR="00000000" w:rsidRPr="00000000">
              <w:rPr>
                <w:rtl w:val="0"/>
              </w:rPr>
              <w:t xml:space="preserve">spread</w:t>
            </w:r>
          </w:p>
        </w:tc>
        <w:tc>
          <w:tcPr>
            <w:tcBorders>
              <w:top w:color="000000" w:space="0" w:sz="0" w:val="nil"/>
              <w:left w:color="000000" w:space="0" w:sz="0" w:val="nil"/>
              <w:bottom w:color="000000" w:space="0" w:sz="4" w:val="dotted"/>
              <w:right w:color="000000" w:space="0" w:sz="4" w:val="single"/>
            </w:tcBorders>
            <w:shd w:fill="f2f2f2" w:val="clear"/>
            <w:vAlign w:val="bottom"/>
          </w:tcPr>
          <w:p w:rsidR="00000000" w:rsidDel="00000000" w:rsidP="00000000" w:rsidRDefault="00000000" w:rsidRPr="00000000" w14:paraId="00000422">
            <w:pPr>
              <w:rPr/>
            </w:pPr>
            <w:r w:rsidDel="00000000" w:rsidR="00000000" w:rsidRPr="00000000">
              <w:rPr>
                <w:rtl w:val="0"/>
              </w:rPr>
              <w:t xml:space="preserve">extender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423">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f2f2f2" w:val="clear"/>
            <w:vAlign w:val="bottom"/>
          </w:tcPr>
          <w:p w:rsidR="00000000" w:rsidDel="00000000" w:rsidP="00000000" w:rsidRDefault="00000000" w:rsidRPr="00000000" w14:paraId="00000424">
            <w:pPr>
              <w:rPr/>
            </w:pPr>
            <w:r w:rsidDel="00000000" w:rsidR="00000000" w:rsidRPr="00000000">
              <w:rPr>
                <w:rtl w:val="0"/>
              </w:rPr>
              <w:t xml:space="preserve">roll</w:t>
            </w:r>
          </w:p>
        </w:tc>
        <w:tc>
          <w:tcPr>
            <w:tcBorders>
              <w:top w:color="000000" w:space="0" w:sz="0" w:val="nil"/>
              <w:left w:color="000000" w:space="0" w:sz="0" w:val="nil"/>
              <w:bottom w:color="000000" w:space="0" w:sz="4" w:val="dotted"/>
              <w:right w:color="000000" w:space="0" w:sz="4" w:val="single"/>
            </w:tcBorders>
            <w:shd w:fill="f2f2f2" w:val="clear"/>
            <w:vAlign w:val="bottom"/>
          </w:tcPr>
          <w:p w:rsidR="00000000" w:rsidDel="00000000" w:rsidP="00000000" w:rsidRDefault="00000000" w:rsidRPr="00000000" w14:paraId="00000425">
            <w:pPr>
              <w:rPr/>
            </w:pPr>
            <w:r w:rsidDel="00000000" w:rsidR="00000000" w:rsidRPr="00000000">
              <w:rPr>
                <w:rtl w:val="0"/>
              </w:rPr>
              <w:t xml:space="preserve">rodar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426">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f2f2f2" w:val="clear"/>
            <w:vAlign w:val="bottom"/>
          </w:tcPr>
          <w:p w:rsidR="00000000" w:rsidDel="00000000" w:rsidP="00000000" w:rsidRDefault="00000000" w:rsidRPr="00000000" w14:paraId="00000427">
            <w:pPr>
              <w:rPr/>
            </w:pPr>
            <w:r w:rsidDel="00000000" w:rsidR="00000000" w:rsidRPr="00000000">
              <w:rPr>
                <w:rtl w:val="0"/>
              </w:rPr>
              <w:t xml:space="preserve">plug</w:t>
            </w:r>
          </w:p>
        </w:tc>
        <w:tc>
          <w:tcPr>
            <w:tcBorders>
              <w:top w:color="000000" w:space="0" w:sz="0" w:val="nil"/>
              <w:left w:color="000000" w:space="0" w:sz="0" w:val="nil"/>
              <w:bottom w:color="000000" w:space="0" w:sz="4" w:val="dotted"/>
              <w:right w:color="000000" w:space="0" w:sz="4" w:val="single"/>
            </w:tcBorders>
            <w:shd w:fill="f2f2f2" w:val="clear"/>
            <w:vAlign w:val="bottom"/>
          </w:tcPr>
          <w:p w:rsidR="00000000" w:rsidDel="00000000" w:rsidP="00000000" w:rsidRDefault="00000000" w:rsidRPr="00000000" w14:paraId="00000428">
            <w:pPr>
              <w:rPr/>
            </w:pPr>
            <w:r w:rsidDel="00000000" w:rsidR="00000000" w:rsidRPr="00000000">
              <w:rPr>
                <w:rtl w:val="0"/>
              </w:rPr>
              <w:t xml:space="preserve">conectar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429">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f2f2f2" w:val="clear"/>
            <w:vAlign w:val="bottom"/>
          </w:tcPr>
          <w:p w:rsidR="00000000" w:rsidDel="00000000" w:rsidP="00000000" w:rsidRDefault="00000000" w:rsidRPr="00000000" w14:paraId="0000042A">
            <w:pPr>
              <w:rPr/>
            </w:pPr>
            <w:r w:rsidDel="00000000" w:rsidR="00000000" w:rsidRPr="00000000">
              <w:rPr>
                <w:rtl w:val="0"/>
              </w:rPr>
              <w:t xml:space="preserve">go</w:t>
            </w:r>
          </w:p>
        </w:tc>
        <w:tc>
          <w:tcPr>
            <w:tcBorders>
              <w:top w:color="000000" w:space="0" w:sz="0" w:val="nil"/>
              <w:left w:color="000000" w:space="0" w:sz="0" w:val="nil"/>
              <w:bottom w:color="000000" w:space="0" w:sz="4" w:val="dotted"/>
              <w:right w:color="000000" w:space="0" w:sz="4" w:val="single"/>
            </w:tcBorders>
            <w:shd w:fill="f2f2f2" w:val="clear"/>
            <w:vAlign w:val="bottom"/>
          </w:tcPr>
          <w:p w:rsidR="00000000" w:rsidDel="00000000" w:rsidP="00000000" w:rsidRDefault="00000000" w:rsidRPr="00000000" w14:paraId="0000042B">
            <w:pPr>
              <w:rPr/>
            </w:pPr>
            <w:r w:rsidDel="00000000" w:rsidR="00000000" w:rsidRPr="00000000">
              <w:rPr>
                <w:rtl w:val="0"/>
              </w:rPr>
              <w:t xml:space="preserve">ir</w:t>
            </w:r>
          </w:p>
        </w:tc>
      </w:tr>
      <w:tr>
        <w:trPr>
          <w:cantSplit w:val="0"/>
          <w:trHeight w:val="315"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42C">
            <w:pPr>
              <w:rPr/>
            </w:pPr>
            <w:r w:rsidDel="00000000" w:rsidR="00000000" w:rsidRPr="00000000">
              <w:rPr>
                <w:rtl w:val="0"/>
              </w:rPr>
              <w:t xml:space="preserve">get</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42D">
            <w:pPr>
              <w:rPr/>
            </w:pPr>
            <w:r w:rsidDel="00000000" w:rsidR="00000000" w:rsidRPr="00000000">
              <w:rPr>
                <w:rtl w:val="0"/>
              </w:rPr>
              <w:t xml:space="preserve">obtener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42E">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42F">
            <w:pPr>
              <w:rPr/>
            </w:pPr>
            <w:r w:rsidDel="00000000" w:rsidR="00000000" w:rsidRPr="00000000">
              <w:rPr>
                <w:rtl w:val="0"/>
              </w:rPr>
              <w:t xml:space="preserve">jump</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430">
            <w:pPr>
              <w:rPr/>
            </w:pPr>
            <w:r w:rsidDel="00000000" w:rsidR="00000000" w:rsidRPr="00000000">
              <w:rPr>
                <w:rtl w:val="0"/>
              </w:rPr>
              <w:t xml:space="preserve">saltar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431">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432">
            <w:pPr>
              <w:rPr/>
            </w:pPr>
            <w:r w:rsidDel="00000000" w:rsidR="00000000" w:rsidRPr="00000000">
              <w:rPr>
                <w:rtl w:val="0"/>
              </w:rPr>
              <w:t xml:space="preserve">cook</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433">
            <w:pPr>
              <w:rPr/>
            </w:pPr>
            <w:r w:rsidDel="00000000" w:rsidR="00000000" w:rsidRPr="00000000">
              <w:rPr>
                <w:rtl w:val="0"/>
              </w:rPr>
              <w:t xml:space="preserve">cocinar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434">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435">
            <w:pPr>
              <w:rPr/>
            </w:pPr>
            <w:r w:rsidDel="00000000" w:rsidR="00000000" w:rsidRPr="00000000">
              <w:rPr>
                <w:rtl w:val="0"/>
              </w:rPr>
              <w:t xml:space="preserve">fly</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436">
            <w:pPr>
              <w:rPr/>
            </w:pPr>
            <w:r w:rsidDel="00000000" w:rsidR="00000000" w:rsidRPr="00000000">
              <w:rPr>
                <w:rtl w:val="0"/>
              </w:rPr>
              <w:t xml:space="preserve">volar</w:t>
            </w:r>
          </w:p>
        </w:tc>
      </w:tr>
      <w:tr>
        <w:trPr>
          <w:cantSplit w:val="0"/>
          <w:trHeight w:val="315" w:hRule="atLeast"/>
          <w:tblHeader w:val="0"/>
        </w:trPr>
        <w:tc>
          <w:tcPr>
            <w:tcBorders>
              <w:top w:color="000000" w:space="0" w:sz="0" w:val="nil"/>
              <w:left w:color="000000" w:space="0" w:sz="4" w:val="single"/>
              <w:bottom w:color="000000" w:space="0" w:sz="4" w:val="dotted"/>
              <w:right w:color="000000" w:space="0" w:sz="4" w:val="dotted"/>
            </w:tcBorders>
            <w:shd w:fill="f2f2f2" w:val="clear"/>
            <w:vAlign w:val="bottom"/>
          </w:tcPr>
          <w:p w:rsidR="00000000" w:rsidDel="00000000" w:rsidP="00000000" w:rsidRDefault="00000000" w:rsidRPr="00000000" w14:paraId="00000437">
            <w:pPr>
              <w:rPr/>
            </w:pPr>
            <w:r w:rsidDel="00000000" w:rsidR="00000000" w:rsidRPr="00000000">
              <w:rPr>
                <w:rtl w:val="0"/>
              </w:rPr>
              <w:t xml:space="preserve">heat</w:t>
            </w:r>
          </w:p>
        </w:tc>
        <w:tc>
          <w:tcPr>
            <w:tcBorders>
              <w:top w:color="000000" w:space="0" w:sz="0" w:val="nil"/>
              <w:left w:color="000000" w:space="0" w:sz="0" w:val="nil"/>
              <w:bottom w:color="000000" w:space="0" w:sz="4" w:val="dotted"/>
              <w:right w:color="000000" w:space="0" w:sz="4" w:val="single"/>
            </w:tcBorders>
            <w:shd w:fill="f2f2f2" w:val="clear"/>
            <w:vAlign w:val="bottom"/>
          </w:tcPr>
          <w:p w:rsidR="00000000" w:rsidDel="00000000" w:rsidP="00000000" w:rsidRDefault="00000000" w:rsidRPr="00000000" w14:paraId="00000438">
            <w:pPr>
              <w:rPr/>
            </w:pPr>
            <w:r w:rsidDel="00000000" w:rsidR="00000000" w:rsidRPr="00000000">
              <w:rPr>
                <w:rtl w:val="0"/>
              </w:rPr>
              <w:t xml:space="preserve">calentar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439">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f2f2f2" w:val="clear"/>
            <w:vAlign w:val="bottom"/>
          </w:tcPr>
          <w:p w:rsidR="00000000" w:rsidDel="00000000" w:rsidP="00000000" w:rsidRDefault="00000000" w:rsidRPr="00000000" w14:paraId="0000043A">
            <w:pPr>
              <w:rPr/>
            </w:pPr>
            <w:r w:rsidDel="00000000" w:rsidR="00000000" w:rsidRPr="00000000">
              <w:rPr>
                <w:rtl w:val="0"/>
              </w:rPr>
              <w:t xml:space="preserve">stand</w:t>
            </w:r>
          </w:p>
        </w:tc>
        <w:tc>
          <w:tcPr>
            <w:tcBorders>
              <w:top w:color="000000" w:space="0" w:sz="0" w:val="nil"/>
              <w:left w:color="000000" w:space="0" w:sz="0" w:val="nil"/>
              <w:bottom w:color="000000" w:space="0" w:sz="4" w:val="dotted"/>
              <w:right w:color="000000" w:space="0" w:sz="4" w:val="single"/>
            </w:tcBorders>
            <w:shd w:fill="f2f2f2" w:val="clear"/>
            <w:vAlign w:val="bottom"/>
          </w:tcPr>
          <w:p w:rsidR="00000000" w:rsidDel="00000000" w:rsidP="00000000" w:rsidRDefault="00000000" w:rsidRPr="00000000" w14:paraId="0000043B">
            <w:pPr>
              <w:rPr/>
            </w:pPr>
            <w:r w:rsidDel="00000000" w:rsidR="00000000" w:rsidRPr="00000000">
              <w:rPr>
                <w:rtl w:val="0"/>
              </w:rPr>
              <w:t xml:space="preserve">pararse</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43C">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f2f2f2" w:val="clear"/>
            <w:vAlign w:val="bottom"/>
          </w:tcPr>
          <w:p w:rsidR="00000000" w:rsidDel="00000000" w:rsidP="00000000" w:rsidRDefault="00000000" w:rsidRPr="00000000" w14:paraId="0000043D">
            <w:pPr>
              <w:rPr/>
            </w:pPr>
            <w:r w:rsidDel="00000000" w:rsidR="00000000" w:rsidRPr="00000000">
              <w:rPr>
                <w:rtl w:val="0"/>
              </w:rPr>
              <w:t xml:space="preserve">bring</w:t>
            </w:r>
          </w:p>
        </w:tc>
        <w:tc>
          <w:tcPr>
            <w:tcBorders>
              <w:top w:color="000000" w:space="0" w:sz="0" w:val="nil"/>
              <w:left w:color="000000" w:space="0" w:sz="0" w:val="nil"/>
              <w:bottom w:color="000000" w:space="0" w:sz="4" w:val="dotted"/>
              <w:right w:color="000000" w:space="0" w:sz="4" w:val="single"/>
            </w:tcBorders>
            <w:shd w:fill="f2f2f2" w:val="clear"/>
            <w:vAlign w:val="bottom"/>
          </w:tcPr>
          <w:p w:rsidR="00000000" w:rsidDel="00000000" w:rsidP="00000000" w:rsidRDefault="00000000" w:rsidRPr="00000000" w14:paraId="0000043E">
            <w:pPr>
              <w:rPr/>
            </w:pPr>
            <w:r w:rsidDel="00000000" w:rsidR="00000000" w:rsidRPr="00000000">
              <w:rPr>
                <w:rtl w:val="0"/>
              </w:rPr>
              <w:t xml:space="preserve">traer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43F">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f2f2f2" w:val="clear"/>
            <w:vAlign w:val="bottom"/>
          </w:tcPr>
          <w:p w:rsidR="00000000" w:rsidDel="00000000" w:rsidP="00000000" w:rsidRDefault="00000000" w:rsidRPr="00000000" w14:paraId="00000440">
            <w:pPr>
              <w:rPr/>
            </w:pPr>
            <w:r w:rsidDel="00000000" w:rsidR="00000000" w:rsidRPr="00000000">
              <w:rPr>
                <w:rtl w:val="0"/>
              </w:rPr>
              <w:t xml:space="preserve">flip</w:t>
            </w:r>
          </w:p>
        </w:tc>
        <w:tc>
          <w:tcPr>
            <w:tcBorders>
              <w:top w:color="000000" w:space="0" w:sz="0" w:val="nil"/>
              <w:left w:color="000000" w:space="0" w:sz="0" w:val="nil"/>
              <w:bottom w:color="000000" w:space="0" w:sz="4" w:val="dotted"/>
              <w:right w:color="000000" w:space="0" w:sz="4" w:val="single"/>
            </w:tcBorders>
            <w:shd w:fill="f2f2f2" w:val="clear"/>
            <w:vAlign w:val="bottom"/>
          </w:tcPr>
          <w:p w:rsidR="00000000" w:rsidDel="00000000" w:rsidP="00000000" w:rsidRDefault="00000000" w:rsidRPr="00000000" w14:paraId="00000441">
            <w:pPr>
              <w:rPr/>
            </w:pPr>
            <w:r w:rsidDel="00000000" w:rsidR="00000000" w:rsidRPr="00000000">
              <w:rPr>
                <w:rtl w:val="0"/>
              </w:rPr>
              <w:t xml:space="preserve">dar la vuelta</w:t>
            </w:r>
          </w:p>
        </w:tc>
      </w:tr>
      <w:tr>
        <w:trPr>
          <w:cantSplit w:val="0"/>
          <w:trHeight w:val="315"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442">
            <w:pPr>
              <w:rPr/>
            </w:pPr>
            <w:r w:rsidDel="00000000" w:rsidR="00000000" w:rsidRPr="00000000">
              <w:rPr>
                <w:rtl w:val="0"/>
              </w:rPr>
              <w:t xml:space="preserve">grill</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443">
            <w:pPr>
              <w:rPr/>
            </w:pPr>
            <w:r w:rsidDel="00000000" w:rsidR="00000000" w:rsidRPr="00000000">
              <w:rPr>
                <w:rtl w:val="0"/>
              </w:rPr>
              <w:t xml:space="preserve">asar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444">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445">
            <w:pPr>
              <w:rPr/>
            </w:pPr>
            <w:r w:rsidDel="00000000" w:rsidR="00000000" w:rsidRPr="00000000">
              <w:rPr>
                <w:rtl w:val="0"/>
              </w:rPr>
              <w:t xml:space="preserve">crouch</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446">
            <w:pPr>
              <w:rPr/>
            </w:pPr>
            <w:r w:rsidDel="00000000" w:rsidR="00000000" w:rsidRPr="00000000">
              <w:rPr>
                <w:rtl w:val="0"/>
              </w:rPr>
              <w:t xml:space="preserve">agacharse</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447">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448">
            <w:pPr>
              <w:rPr/>
            </w:pPr>
            <w:r w:rsidDel="00000000" w:rsidR="00000000" w:rsidRPr="00000000">
              <w:rPr>
                <w:rtl w:val="0"/>
              </w:rPr>
              <w:t xml:space="preserve">sit</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449">
            <w:pPr>
              <w:rPr/>
            </w:pPr>
            <w:r w:rsidDel="00000000" w:rsidR="00000000" w:rsidRPr="00000000">
              <w:rPr>
                <w:rtl w:val="0"/>
              </w:rPr>
              <w:t xml:space="preserve">sentarse</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44A">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44B">
            <w:pPr>
              <w:rPr/>
            </w:pPr>
            <w:r w:rsidDel="00000000" w:rsidR="00000000" w:rsidRPr="00000000">
              <w:rPr>
                <w:rtl w:val="0"/>
              </w:rPr>
              <w:t xml:space="preserve">shout</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44C">
            <w:pPr>
              <w:rPr/>
            </w:pPr>
            <w:r w:rsidDel="00000000" w:rsidR="00000000" w:rsidRPr="00000000">
              <w:rPr>
                <w:rtl w:val="0"/>
              </w:rPr>
              <w:t xml:space="preserve">gritar</w:t>
            </w:r>
          </w:p>
        </w:tc>
      </w:tr>
      <w:tr>
        <w:trPr>
          <w:cantSplit w:val="0"/>
          <w:trHeight w:val="315" w:hRule="atLeast"/>
          <w:tblHeader w:val="0"/>
        </w:trPr>
        <w:tc>
          <w:tcPr>
            <w:tcBorders>
              <w:top w:color="000000" w:space="0" w:sz="0" w:val="nil"/>
              <w:left w:color="000000" w:space="0" w:sz="4" w:val="single"/>
              <w:bottom w:color="000000" w:space="0" w:sz="4" w:val="dotted"/>
              <w:right w:color="000000" w:space="0" w:sz="4" w:val="dotted"/>
            </w:tcBorders>
            <w:shd w:fill="f2f2f2" w:val="clear"/>
            <w:vAlign w:val="bottom"/>
          </w:tcPr>
          <w:p w:rsidR="00000000" w:rsidDel="00000000" w:rsidP="00000000" w:rsidRDefault="00000000" w:rsidRPr="00000000" w14:paraId="0000044D">
            <w:pPr>
              <w:rPr/>
            </w:pPr>
            <w:r w:rsidDel="00000000" w:rsidR="00000000" w:rsidRPr="00000000">
              <w:rPr>
                <w:rtl w:val="0"/>
              </w:rPr>
              <w:t xml:space="preserve">whisper</w:t>
            </w:r>
          </w:p>
        </w:tc>
        <w:tc>
          <w:tcPr>
            <w:tcBorders>
              <w:top w:color="000000" w:space="0" w:sz="0" w:val="nil"/>
              <w:left w:color="000000" w:space="0" w:sz="0" w:val="nil"/>
              <w:bottom w:color="000000" w:space="0" w:sz="4" w:val="dotted"/>
              <w:right w:color="000000" w:space="0" w:sz="4" w:val="single"/>
            </w:tcBorders>
            <w:shd w:fill="f2f2f2" w:val="clear"/>
            <w:vAlign w:val="bottom"/>
          </w:tcPr>
          <w:p w:rsidR="00000000" w:rsidDel="00000000" w:rsidP="00000000" w:rsidRDefault="00000000" w:rsidRPr="00000000" w14:paraId="0000044E">
            <w:pPr>
              <w:rPr/>
            </w:pPr>
            <w:r w:rsidDel="00000000" w:rsidR="00000000" w:rsidRPr="00000000">
              <w:rPr>
                <w:rtl w:val="0"/>
              </w:rPr>
              <w:t xml:space="preserve">susurrar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44F">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f2f2f2" w:val="clear"/>
            <w:vAlign w:val="bottom"/>
          </w:tcPr>
          <w:p w:rsidR="00000000" w:rsidDel="00000000" w:rsidP="00000000" w:rsidRDefault="00000000" w:rsidRPr="00000000" w14:paraId="00000450">
            <w:pPr>
              <w:rPr/>
            </w:pPr>
            <w:r w:rsidDel="00000000" w:rsidR="00000000" w:rsidRPr="00000000">
              <w:rPr>
                <w:rtl w:val="0"/>
              </w:rPr>
              <w:t xml:space="preserve">hide</w:t>
            </w:r>
          </w:p>
        </w:tc>
        <w:tc>
          <w:tcPr>
            <w:tcBorders>
              <w:top w:color="000000" w:space="0" w:sz="0" w:val="nil"/>
              <w:left w:color="000000" w:space="0" w:sz="0" w:val="nil"/>
              <w:bottom w:color="000000" w:space="0" w:sz="4" w:val="dotted"/>
              <w:right w:color="000000" w:space="0" w:sz="4" w:val="single"/>
            </w:tcBorders>
            <w:shd w:fill="f2f2f2" w:val="clear"/>
            <w:vAlign w:val="bottom"/>
          </w:tcPr>
          <w:p w:rsidR="00000000" w:rsidDel="00000000" w:rsidP="00000000" w:rsidRDefault="00000000" w:rsidRPr="00000000" w14:paraId="00000451">
            <w:pPr>
              <w:rPr/>
            </w:pPr>
            <w:r w:rsidDel="00000000" w:rsidR="00000000" w:rsidRPr="00000000">
              <w:rPr>
                <w:rtl w:val="0"/>
              </w:rPr>
              <w:t xml:space="preserve">esconder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452">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f2f2f2" w:val="clear"/>
            <w:vAlign w:val="bottom"/>
          </w:tcPr>
          <w:p w:rsidR="00000000" w:rsidDel="00000000" w:rsidP="00000000" w:rsidRDefault="00000000" w:rsidRPr="00000000" w14:paraId="00000453">
            <w:pPr>
              <w:rPr/>
            </w:pPr>
            <w:r w:rsidDel="00000000" w:rsidR="00000000" w:rsidRPr="00000000">
              <w:rPr>
                <w:rtl w:val="0"/>
              </w:rPr>
              <w:t xml:space="preserve">stop</w:t>
            </w:r>
          </w:p>
        </w:tc>
        <w:tc>
          <w:tcPr>
            <w:tcBorders>
              <w:top w:color="000000" w:space="0" w:sz="0" w:val="nil"/>
              <w:left w:color="000000" w:space="0" w:sz="0" w:val="nil"/>
              <w:bottom w:color="000000" w:space="0" w:sz="4" w:val="dotted"/>
              <w:right w:color="000000" w:space="0" w:sz="4" w:val="single"/>
            </w:tcBorders>
            <w:shd w:fill="f2f2f2" w:val="clear"/>
            <w:vAlign w:val="bottom"/>
          </w:tcPr>
          <w:p w:rsidR="00000000" w:rsidDel="00000000" w:rsidP="00000000" w:rsidRDefault="00000000" w:rsidRPr="00000000" w14:paraId="00000454">
            <w:pPr>
              <w:rPr/>
            </w:pPr>
            <w:r w:rsidDel="00000000" w:rsidR="00000000" w:rsidRPr="00000000">
              <w:rPr>
                <w:rtl w:val="0"/>
              </w:rPr>
              <w:t xml:space="preserve">detener</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455">
            <w:pPr>
              <w:rPr/>
            </w:pPr>
            <w:r w:rsidDel="00000000" w:rsidR="00000000" w:rsidRPr="00000000">
              <w:rPr>
                <w:rtl w:val="0"/>
              </w:rPr>
              <w:t xml:space="preserve"> </w:t>
            </w:r>
          </w:p>
        </w:tc>
        <w:tc>
          <w:tcPr>
            <w:tcBorders>
              <w:top w:color="000000" w:space="0" w:sz="0" w:val="nil"/>
              <w:left w:color="000000" w:space="0" w:sz="4" w:val="single"/>
              <w:bottom w:color="000000" w:space="0" w:sz="4" w:val="dotted"/>
              <w:right w:color="000000" w:space="0" w:sz="4" w:val="dotted"/>
            </w:tcBorders>
            <w:shd w:fill="f2f2f2" w:val="clear"/>
            <w:vAlign w:val="bottom"/>
          </w:tcPr>
          <w:p w:rsidR="00000000" w:rsidDel="00000000" w:rsidP="00000000" w:rsidRDefault="00000000" w:rsidRPr="00000000" w14:paraId="00000456">
            <w:pPr>
              <w:rPr/>
            </w:pPr>
            <w:r w:rsidDel="00000000" w:rsidR="00000000" w:rsidRPr="00000000">
              <w:rPr>
                <w:rtl w:val="0"/>
              </w:rPr>
              <w:t xml:space="preserve"> clean</w:t>
            </w:r>
          </w:p>
        </w:tc>
        <w:tc>
          <w:tcPr>
            <w:tcBorders>
              <w:top w:color="000000" w:space="0" w:sz="0" w:val="nil"/>
              <w:left w:color="000000" w:space="0" w:sz="0" w:val="nil"/>
              <w:bottom w:color="000000" w:space="0" w:sz="4" w:val="dotted"/>
              <w:right w:color="000000" w:space="0" w:sz="4" w:val="single"/>
            </w:tcBorders>
            <w:shd w:fill="f2f2f2" w:val="clear"/>
            <w:vAlign w:val="bottom"/>
          </w:tcPr>
          <w:p w:rsidR="00000000" w:rsidDel="00000000" w:rsidP="00000000" w:rsidRDefault="00000000" w:rsidRPr="00000000" w14:paraId="00000457">
            <w:pPr>
              <w:rPr/>
            </w:pPr>
            <w:r w:rsidDel="00000000" w:rsidR="00000000" w:rsidRPr="00000000">
              <w:rPr>
                <w:rtl w:val="0"/>
              </w:rPr>
              <w:t xml:space="preserve">limpiar </w:t>
            </w:r>
            <w:commentRangeEnd w:id="27"/>
            <w:r w:rsidDel="00000000" w:rsidR="00000000" w:rsidRPr="00000000">
              <w:commentReference w:id="27"/>
            </w:r>
            <w:r w:rsidDel="00000000" w:rsidR="00000000" w:rsidRPr="00000000">
              <w:rPr>
                <w:rtl w:val="0"/>
              </w:rPr>
            </w:r>
          </w:p>
        </w:tc>
      </w:tr>
    </w:tbl>
    <w:p w:rsidR="00000000" w:rsidDel="00000000" w:rsidP="00000000" w:rsidRDefault="00000000" w:rsidRPr="00000000" w14:paraId="0000045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sdt>
        <w:sdtPr>
          <w:tag w:val="goog_rdk_31"/>
        </w:sdtPr>
        <w:sdtContent>
          <w:commentRangeStart w:id="28"/>
        </w:sdtContent>
      </w:sdt>
      <w:r w:rsidDel="00000000" w:rsidR="00000000" w:rsidRPr="00000000">
        <w:rPr/>
        <w:drawing>
          <wp:inline distB="0" distT="0" distL="0" distR="0">
            <wp:extent cx="6219825" cy="839152"/>
            <wp:effectExtent b="0" l="0" r="0" t="0"/>
            <wp:docPr id="121"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6219825" cy="839152"/>
                    </a:xfrm>
                    <a:prstGeom prst="rect"/>
                    <a:ln/>
                  </pic:spPr>
                </pic:pic>
              </a:graphicData>
            </a:graphic>
          </wp:inline>
        </w:drawing>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b w:val="1"/>
        </w:rPr>
      </w:pPr>
      <w:r w:rsidDel="00000000" w:rsidR="00000000" w:rsidRPr="00000000">
        <w:rPr>
          <w:b w:val="1"/>
          <w:rtl w:val="0"/>
        </w:rPr>
        <w:t xml:space="preserve">  C. ACTIVIDADES DIDÁCTICAS (opcionales si son sugeridas)</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tbl>
      <w:tblPr>
        <w:tblStyle w:val="Table4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466">
            <w:pPr>
              <w:rPr/>
            </w:pPr>
            <w:r w:rsidDel="00000000" w:rsidR="00000000" w:rsidRPr="00000000">
              <w:rPr>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468">
            <w:pPr>
              <w:rPr/>
            </w:pPr>
            <w:r w:rsidDel="00000000" w:rsidR="00000000" w:rsidRPr="00000000">
              <w:rPr>
                <w:rtl w:val="0"/>
              </w:rPr>
              <w:t xml:space="preserve">Nombre de la actividad</w:t>
            </w:r>
          </w:p>
        </w:tc>
        <w:tc>
          <w:tcPr>
            <w:shd w:fill="auto" w:val="clear"/>
            <w:vAlign w:val="center"/>
          </w:tcPr>
          <w:p w:rsidR="00000000" w:rsidDel="00000000" w:rsidP="00000000" w:rsidRDefault="00000000" w:rsidRPr="00000000" w14:paraId="00000469">
            <w:pPr>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46A">
            <w:pPr>
              <w:rPr/>
            </w:pPr>
            <w:r w:rsidDel="00000000" w:rsidR="00000000" w:rsidRPr="00000000">
              <w:rPr>
                <w:rtl w:val="0"/>
              </w:rPr>
              <w:t xml:space="preserve">Objetivo de la actividad</w:t>
            </w:r>
          </w:p>
        </w:tc>
        <w:tc>
          <w:tcPr>
            <w:shd w:fill="auto" w:val="clear"/>
            <w:vAlign w:val="center"/>
          </w:tcPr>
          <w:p w:rsidR="00000000" w:rsidDel="00000000" w:rsidP="00000000" w:rsidRDefault="00000000" w:rsidRPr="00000000" w14:paraId="0000046B">
            <w:pPr>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46C">
            <w:pPr>
              <w:rPr/>
            </w:pPr>
            <w:r w:rsidDel="00000000" w:rsidR="00000000" w:rsidRPr="00000000">
              <w:rPr>
                <w:rtl w:val="0"/>
              </w:rPr>
              <w:t xml:space="preserve">Tipo de actividad sugerida</w:t>
            </w:r>
          </w:p>
        </w:tc>
        <w:tc>
          <w:tcPr>
            <w:shd w:fill="auto" w:val="clear"/>
            <w:vAlign w:val="center"/>
          </w:tcPr>
          <w:p w:rsidR="00000000" w:rsidDel="00000000" w:rsidP="00000000" w:rsidRDefault="00000000" w:rsidRPr="00000000" w14:paraId="0000046D">
            <w:pPr>
              <w:rPr>
                <w:color w:val="000000"/>
              </w:rPr>
            </w:pPr>
            <w:r w:rsidDel="00000000" w:rsidR="00000000" w:rsidRPr="00000000">
              <w:rPr/>
              <w:drawing>
                <wp:inline distB="0" distT="0" distL="0" distR="0">
                  <wp:extent cx="4169410" cy="2410460"/>
                  <wp:effectExtent b="0" l="0" r="0" t="0"/>
                  <wp:docPr id="122"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46E">
            <w:pPr>
              <w:rPr/>
            </w:pPr>
            <w:r w:rsidDel="00000000" w:rsidR="00000000" w:rsidRPr="00000000">
              <w:rPr>
                <w:rtl w:val="0"/>
              </w:rPr>
              <w:t xml:space="preserve">Archivo de la actividad </w:t>
            </w:r>
          </w:p>
          <w:p w:rsidR="00000000" w:rsidDel="00000000" w:rsidP="00000000" w:rsidRDefault="00000000" w:rsidRPr="00000000" w14:paraId="0000046F">
            <w:pPr>
              <w:rPr/>
            </w:pPr>
            <w:r w:rsidDel="00000000" w:rsidR="00000000" w:rsidRPr="00000000">
              <w:rPr>
                <w:rtl w:val="0"/>
              </w:rPr>
              <w:t xml:space="preserve">(anexo donde se describe la actividad propuesta)</w:t>
            </w:r>
          </w:p>
        </w:tc>
        <w:tc>
          <w:tcPr>
            <w:shd w:fill="auto" w:val="clear"/>
            <w:vAlign w:val="center"/>
          </w:tcPr>
          <w:p w:rsidR="00000000" w:rsidDel="00000000" w:rsidP="00000000" w:rsidRDefault="00000000" w:rsidRPr="00000000" w14:paraId="00000470">
            <w:pPr>
              <w:rPr/>
            </w:pPr>
            <w:r w:rsidDel="00000000" w:rsidR="00000000" w:rsidRPr="00000000">
              <w:rPr>
                <w:rtl w:val="0"/>
              </w:rPr>
            </w:r>
          </w:p>
        </w:tc>
      </w:tr>
    </w:tbl>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b w:val="1"/>
        </w:rPr>
      </w:pPr>
      <w:r w:rsidDel="00000000" w:rsidR="00000000" w:rsidRPr="00000000">
        <w:rPr>
          <w:b w:val="1"/>
          <w:rtl w:val="0"/>
        </w:rPr>
        <w:t xml:space="preserve">D. MATERIAL COMPLEMENTARIO</w:t>
      </w:r>
    </w:p>
    <w:p w:rsidR="00000000" w:rsidDel="00000000" w:rsidP="00000000" w:rsidRDefault="00000000" w:rsidRPr="00000000" w14:paraId="00000474">
      <w:pPr>
        <w:rPr/>
      </w:pPr>
      <w:r w:rsidDel="00000000" w:rsidR="00000000" w:rsidRPr="00000000">
        <w:rPr>
          <w:rtl w:val="0"/>
        </w:rPr>
        <w:t xml:space="preserve"> </w:t>
      </w:r>
    </w:p>
    <w:tbl>
      <w:tblPr>
        <w:tblStyle w:val="Table4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0"/>
        <w:gridCol w:w="3321"/>
        <w:gridCol w:w="3321"/>
        <w:tblGridChange w:id="0">
          <w:tblGrid>
            <w:gridCol w:w="3320"/>
            <w:gridCol w:w="3321"/>
            <w:gridCol w:w="3321"/>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475">
            <w:pPr>
              <w:rPr>
                <w:color w:val="000000"/>
              </w:rPr>
            </w:pPr>
            <w:r w:rsidDel="00000000" w:rsidR="00000000" w:rsidRPr="00000000">
              <w:rPr>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476">
            <w:pPr>
              <w:rPr/>
            </w:pPr>
            <w:r w:rsidDel="00000000" w:rsidR="00000000" w:rsidRPr="00000000">
              <w:rPr>
                <w:rtl w:val="0"/>
              </w:rPr>
              <w:t xml:space="preserve">Tipo de material</w:t>
            </w:r>
          </w:p>
          <w:p w:rsidR="00000000" w:rsidDel="00000000" w:rsidP="00000000" w:rsidRDefault="00000000" w:rsidRPr="00000000" w14:paraId="00000477">
            <w:pPr>
              <w:rPr>
                <w:color w:val="000000"/>
              </w:rPr>
            </w:pPr>
            <w:r w:rsidDel="00000000" w:rsidR="00000000" w:rsidRPr="00000000">
              <w:rPr>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478">
            <w:pPr>
              <w:rPr/>
            </w:pPr>
            <w:r w:rsidDel="00000000" w:rsidR="00000000" w:rsidRPr="00000000">
              <w:rPr>
                <w:rtl w:val="0"/>
              </w:rPr>
              <w:t xml:space="preserve">Enlace del recurso o</w:t>
            </w:r>
          </w:p>
          <w:p w:rsidR="00000000" w:rsidDel="00000000" w:rsidP="00000000" w:rsidRDefault="00000000" w:rsidRPr="00000000" w14:paraId="00000479">
            <w:pPr>
              <w:rPr>
                <w:color w:val="000000"/>
              </w:rPr>
            </w:pPr>
            <w:r w:rsidDel="00000000" w:rsidR="00000000" w:rsidRPr="00000000">
              <w:rPr>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47A">
            <w:pPr>
              <w:rPr>
                <w:b w:val="0"/>
              </w:rPr>
            </w:pPr>
            <w:r w:rsidDel="00000000" w:rsidR="00000000" w:rsidRPr="00000000">
              <w:rPr>
                <w:b w:val="0"/>
                <w:rtl w:val="0"/>
              </w:rPr>
              <w:t xml:space="preserve">Sila Inglés. (2021). </w:t>
            </w:r>
            <w:r w:rsidDel="00000000" w:rsidR="00000000" w:rsidRPr="00000000">
              <w:rPr>
                <w:b w:val="0"/>
                <w:i w:val="1"/>
                <w:rtl w:val="0"/>
              </w:rPr>
              <w:t xml:space="preserve">Lista de países en inglés-español (con pronunciación y PDF)</w:t>
            </w:r>
            <w:r w:rsidDel="00000000" w:rsidR="00000000" w:rsidRPr="00000000">
              <w:rPr>
                <w:b w:val="0"/>
                <w:rtl w:val="0"/>
              </w:rPr>
              <w:t xml:space="preserve">. Aprende Inglés Sila. </w:t>
            </w:r>
            <w:hyperlink r:id="rId29">
              <w:r w:rsidDel="00000000" w:rsidR="00000000" w:rsidRPr="00000000">
                <w:rPr>
                  <w:b w:val="0"/>
                  <w:color w:val="0000ff"/>
                  <w:u w:val="single"/>
                  <w:rtl w:val="0"/>
                </w:rPr>
                <w:t xml:space="preserve">https://www.aprendeinglessila.com/2014/01/lista-de-paises-en-ingles-espanol-con-pronunciacion-y-pdf-para-imprimir/</w:t>
              </w:r>
            </w:hyperlink>
            <w:r w:rsidDel="00000000" w:rsidR="00000000" w:rsidRPr="00000000">
              <w:fldChar w:fldCharType="begin"/>
              <w:instrText xml:space="preserve"> HYPERLINK "https://www.aprendeinglessila.com/2014/01/lista-de-paises-en-ingles-espanol-con-pronunciacion-y-pdf-para-imprimir/" </w:instrText>
              <w:fldChar w:fldCharType="separate"/>
            </w:r>
            <w:r w:rsidDel="00000000" w:rsidR="00000000" w:rsidRPr="00000000">
              <w:rPr>
                <w:rtl w:val="0"/>
              </w:rPr>
            </w:r>
            <w:r w:rsidDel="00000000" w:rsidR="00000000" w:rsidRPr="00000000">
              <w:fldChar w:fldCharType="end"/>
            </w:r>
          </w:p>
        </w:tc>
        <w:tc>
          <w:tcPr>
            <w:tcMar>
              <w:top w:w="100.0" w:type="dxa"/>
              <w:left w:w="100.0" w:type="dxa"/>
              <w:bottom w:w="100.0" w:type="dxa"/>
              <w:right w:w="100.0" w:type="dxa"/>
            </w:tcMar>
          </w:tcPr>
          <w:p w:rsidR="00000000" w:rsidDel="00000000" w:rsidP="00000000" w:rsidRDefault="00000000" w:rsidRPr="00000000" w14:paraId="0000047C">
            <w:pPr>
              <w:rPr>
                <w:b w:val="0"/>
              </w:rPr>
            </w:pPr>
            <w:r w:rsidDel="00000000" w:rsidR="00000000" w:rsidRPr="00000000">
              <w:rPr>
                <w:b w:val="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47D">
            <w:pPr>
              <w:rPr>
                <w:b w:val="0"/>
              </w:rPr>
            </w:pPr>
            <w:hyperlink r:id="rId30">
              <w:r w:rsidDel="00000000" w:rsidR="00000000" w:rsidRPr="00000000">
                <w:rPr>
                  <w:b w:val="0"/>
                  <w:color w:val="0000ff"/>
                  <w:u w:val="single"/>
                  <w:rtl w:val="0"/>
                </w:rPr>
                <w:t xml:space="preserve">https://www.aprendeinglessila.com/2014/01/lista-de-paises-en-ingles-espanol-con-pronunciacion-y-pdf-para-imprimir/</w:t>
              </w:r>
            </w:hyperlink>
            <w:r w:rsidDel="00000000" w:rsidR="00000000" w:rsidRPr="00000000">
              <w:rPr>
                <w:rtl w:val="0"/>
              </w:rPr>
            </w:r>
          </w:p>
        </w:tc>
      </w:tr>
    </w:tbl>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rPr>
          <w:b w:val="1"/>
        </w:rPr>
      </w:pPr>
      <w:r w:rsidDel="00000000" w:rsidR="00000000" w:rsidRPr="00000000">
        <w:rPr>
          <w:b w:val="1"/>
          <w:color w:val="000000"/>
          <w:rtl w:val="0"/>
        </w:rPr>
        <w:t xml:space="preserve">E. GLOSARIO </w:t>
      </w: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tbl>
      <w:tblPr>
        <w:tblStyle w:val="Table4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482">
            <w:pPr>
              <w:jc w:val="center"/>
              <w:rPr/>
            </w:pPr>
            <w:r w:rsidDel="00000000" w:rsidR="00000000" w:rsidRPr="00000000">
              <w:rPr>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483">
            <w:pPr>
              <w:jc w:val="center"/>
              <w:rPr/>
            </w:pPr>
            <w:r w:rsidDel="00000000" w:rsidR="00000000" w:rsidRPr="00000000">
              <w:rPr>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484">
            <w:pPr>
              <w:rPr/>
            </w:pPr>
            <w:r w:rsidDel="00000000" w:rsidR="00000000" w:rsidRPr="00000000">
              <w:rPr>
                <w:rtl w:val="0"/>
              </w:rPr>
              <w:t xml:space="preserve">BAR</w:t>
            </w:r>
          </w:p>
        </w:tc>
        <w:tc>
          <w:tcPr>
            <w:tcMar>
              <w:top w:w="100.0" w:type="dxa"/>
              <w:left w:w="100.0" w:type="dxa"/>
              <w:bottom w:w="100.0" w:type="dxa"/>
              <w:right w:w="100.0" w:type="dxa"/>
            </w:tcMar>
          </w:tcPr>
          <w:p w:rsidR="00000000" w:rsidDel="00000000" w:rsidP="00000000" w:rsidRDefault="00000000" w:rsidRPr="00000000" w14:paraId="00000485">
            <w:pPr>
              <w:rPr>
                <w:b w:val="0"/>
              </w:rPr>
            </w:pPr>
            <w:r w:rsidDel="00000000" w:rsidR="00000000" w:rsidRPr="00000000">
              <w:rPr>
                <w:b w:val="0"/>
                <w:rtl w:val="0"/>
              </w:rPr>
              <w:t xml:space="preserve">This is an acronym for Best Available Rate, a rate created by hoteliers to confront the competency against the OTAs.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486">
            <w:pPr>
              <w:rPr/>
            </w:pPr>
            <w:r w:rsidDel="00000000" w:rsidR="00000000" w:rsidRPr="00000000">
              <w:rPr>
                <w:rtl w:val="0"/>
              </w:rPr>
              <w:t xml:space="preserve">Solstice</w:t>
            </w:r>
          </w:p>
        </w:tc>
        <w:tc>
          <w:tcPr>
            <w:tcMar>
              <w:top w:w="100.0" w:type="dxa"/>
              <w:left w:w="100.0" w:type="dxa"/>
              <w:bottom w:w="100.0" w:type="dxa"/>
              <w:right w:w="100.0" w:type="dxa"/>
            </w:tcMar>
          </w:tcPr>
          <w:p w:rsidR="00000000" w:rsidDel="00000000" w:rsidP="00000000" w:rsidRDefault="00000000" w:rsidRPr="00000000" w14:paraId="00000487">
            <w:pPr>
              <w:rPr>
                <w:b w:val="0"/>
              </w:rPr>
            </w:pPr>
            <w:r w:rsidDel="00000000" w:rsidR="00000000" w:rsidRPr="00000000">
              <w:rPr>
                <w:b w:val="0"/>
                <w:rtl w:val="0"/>
              </w:rPr>
              <w:t xml:space="preserve">The time or date (twice each year) at which the sun reaches its maximum or minimum declination, marked by the longest and shortest days (about 21 June and 22 December).</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488">
            <w:pPr>
              <w:rPr/>
            </w:pPr>
            <w:r w:rsidDel="00000000" w:rsidR="00000000" w:rsidRPr="00000000">
              <w:rPr>
                <w:rtl w:val="0"/>
              </w:rPr>
              <w:t xml:space="preserve">Equinox</w:t>
            </w:r>
          </w:p>
        </w:tc>
        <w:tc>
          <w:tcPr>
            <w:tcMar>
              <w:top w:w="100.0" w:type="dxa"/>
              <w:left w:w="100.0" w:type="dxa"/>
              <w:bottom w:w="100.0" w:type="dxa"/>
              <w:right w:w="100.0" w:type="dxa"/>
            </w:tcMar>
          </w:tcPr>
          <w:p w:rsidR="00000000" w:rsidDel="00000000" w:rsidP="00000000" w:rsidRDefault="00000000" w:rsidRPr="00000000" w14:paraId="00000489">
            <w:pPr>
              <w:rPr>
                <w:b w:val="0"/>
              </w:rPr>
            </w:pPr>
            <w:r w:rsidDel="00000000" w:rsidR="00000000" w:rsidRPr="00000000">
              <w:rPr>
                <w:b w:val="0"/>
                <w:rtl w:val="0"/>
              </w:rPr>
              <w:t xml:space="preserve">the time or date (twice each year) at which the sun crosses the celestial equator, when day and night are of approximately equal length (about 22 September and 20 March).</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48A">
            <w:pPr>
              <w:rPr/>
            </w:pPr>
            <w:r w:rsidDel="00000000" w:rsidR="00000000" w:rsidRPr="00000000">
              <w:rPr>
                <w:rtl w:val="0"/>
              </w:rPr>
              <w:t xml:space="preserve">Job</w:t>
            </w:r>
          </w:p>
        </w:tc>
        <w:tc>
          <w:tcPr>
            <w:tcMar>
              <w:top w:w="100.0" w:type="dxa"/>
              <w:left w:w="100.0" w:type="dxa"/>
              <w:bottom w:w="100.0" w:type="dxa"/>
              <w:right w:w="100.0" w:type="dxa"/>
            </w:tcMar>
          </w:tcPr>
          <w:p w:rsidR="00000000" w:rsidDel="00000000" w:rsidP="00000000" w:rsidRDefault="00000000" w:rsidRPr="00000000" w14:paraId="0000048B">
            <w:pPr>
              <w:rPr/>
            </w:pPr>
            <w:r w:rsidDel="00000000" w:rsidR="00000000" w:rsidRPr="00000000">
              <w:rPr>
                <w:b w:val="0"/>
                <w:rtl w:val="0"/>
              </w:rPr>
              <w:t xml:space="preserve">It is a regular remunerative position.</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48C">
            <w:pPr>
              <w:rPr/>
            </w:pPr>
            <w:r w:rsidDel="00000000" w:rsidR="00000000" w:rsidRPr="00000000">
              <w:rPr>
                <w:rtl w:val="0"/>
              </w:rPr>
              <w:t xml:space="preserve">Position</w:t>
            </w:r>
          </w:p>
        </w:tc>
        <w:tc>
          <w:tcPr>
            <w:tcMar>
              <w:top w:w="100.0" w:type="dxa"/>
              <w:left w:w="100.0" w:type="dxa"/>
              <w:bottom w:w="100.0" w:type="dxa"/>
              <w:right w:w="100.0" w:type="dxa"/>
            </w:tcMar>
          </w:tcPr>
          <w:p w:rsidR="00000000" w:rsidDel="00000000" w:rsidP="00000000" w:rsidRDefault="00000000" w:rsidRPr="00000000" w14:paraId="0000048D">
            <w:pPr>
              <w:rPr>
                <w:b w:val="0"/>
              </w:rPr>
            </w:pPr>
            <w:r w:rsidDel="00000000" w:rsidR="00000000" w:rsidRPr="00000000">
              <w:rPr>
                <w:b w:val="0"/>
                <w:rtl w:val="0"/>
              </w:rPr>
              <w:t xml:space="preserve">In the context of human resources, it is an employment for which one has been hired. Example: I have been contracted as a receptionist.</w:t>
            </w:r>
          </w:p>
        </w:tc>
      </w:tr>
    </w:tbl>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rPr>
          <w:b w:val="1"/>
        </w:rPr>
      </w:pPr>
      <w:r w:rsidDel="00000000" w:rsidR="00000000" w:rsidRPr="00000000">
        <w:rPr>
          <w:b w:val="1"/>
          <w:color w:val="000000"/>
          <w:rtl w:val="0"/>
        </w:rPr>
        <w:t xml:space="preserve">F. REFERENCIAS BIBLIOGRÁFICAS</w:t>
      </w: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ind w:left="720" w:hanging="720"/>
        <w:rPr>
          <w:color w:val="000000"/>
        </w:rPr>
      </w:pPr>
      <w:r w:rsidDel="00000000" w:rsidR="00000000" w:rsidRPr="00000000">
        <w:rPr>
          <w:color w:val="000000"/>
          <w:rtl w:val="0"/>
        </w:rPr>
        <w:t xml:space="preserve">Sila Inglés. (2021). </w:t>
      </w:r>
      <w:r w:rsidDel="00000000" w:rsidR="00000000" w:rsidRPr="00000000">
        <w:rPr>
          <w:i w:val="1"/>
          <w:color w:val="000000"/>
          <w:rtl w:val="0"/>
        </w:rPr>
        <w:t xml:space="preserve">Lista de países en inglés-español (con pronunciación y PDF)</w:t>
      </w:r>
      <w:r w:rsidDel="00000000" w:rsidR="00000000" w:rsidRPr="00000000">
        <w:rPr>
          <w:color w:val="000000"/>
          <w:rtl w:val="0"/>
        </w:rPr>
        <w:t xml:space="preserve">. Aprende Inglés Sila. </w:t>
      </w:r>
      <w:hyperlink r:id="rId31">
        <w:r w:rsidDel="00000000" w:rsidR="00000000" w:rsidRPr="00000000">
          <w:rPr>
            <w:color w:val="0000ff"/>
            <w:u w:val="single"/>
            <w:rtl w:val="0"/>
          </w:rPr>
          <w:t xml:space="preserve">https://www.aprendeinglessila.com/2014/01/lista-de-paises-en-ingles-espanol-con-pronunciacion-y-pdf-para-imprimir/</w:t>
        </w:r>
      </w:hyperlink>
      <w:r w:rsidDel="00000000" w:rsidR="00000000" w:rsidRPr="00000000">
        <w:fldChar w:fldCharType="begin"/>
        <w:instrText xml:space="preserve"> HYPERLINK "https://www.aprendeinglessila.com/2014/01/lista-de-paises-en-ingles-espanol-con-pronunciacion-y-pdf-para-imprimir/" </w:instrText>
        <w:fldChar w:fldCharType="separate"/>
      </w:r>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ind w:left="720" w:hanging="720"/>
        <w:rPr>
          <w:color w:val="000000"/>
        </w:rPr>
      </w:pPr>
      <w:r w:rsidDel="00000000" w:rsidR="00000000" w:rsidRPr="00000000">
        <w:fldChar w:fldCharType="end"/>
      </w:r>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ind w:left="720" w:hanging="720"/>
        <w:rPr>
          <w:color w:val="000000"/>
        </w:rPr>
      </w:pPr>
      <w:r w:rsidDel="00000000" w:rsidR="00000000" w:rsidRPr="00000000">
        <w:rPr>
          <w:color w:val="000000"/>
          <w:rtl w:val="0"/>
        </w:rPr>
        <w:t xml:space="preserve">Martin, J. (1990). </w:t>
      </w:r>
      <w:r w:rsidDel="00000000" w:rsidR="00000000" w:rsidRPr="00000000">
        <w:rPr>
          <w:i w:val="1"/>
          <w:color w:val="000000"/>
          <w:rtl w:val="0"/>
        </w:rPr>
        <w:t xml:space="preserve">Miss Manners’ Guide for the Turn-of-the-Millennium</w:t>
      </w:r>
      <w:r w:rsidDel="00000000" w:rsidR="00000000" w:rsidRPr="00000000">
        <w:rPr>
          <w:color w:val="000000"/>
          <w:rtl w:val="0"/>
        </w:rPr>
        <w:t xml:space="preserve">. Touchstone.</w:t>
      </w:r>
    </w:p>
    <w:p w:rsidR="00000000" w:rsidDel="00000000" w:rsidP="00000000" w:rsidRDefault="00000000" w:rsidRPr="00000000" w14:paraId="00000495">
      <w:pPr>
        <w:pBdr>
          <w:top w:space="0" w:sz="0" w:val="nil"/>
          <w:left w:space="0" w:sz="0" w:val="nil"/>
          <w:bottom w:space="0" w:sz="0" w:val="nil"/>
          <w:right w:space="0" w:sz="0" w:val="nil"/>
          <w:between w:space="0" w:sz="0" w:val="nil"/>
        </w:pBdr>
        <w:ind w:left="720" w:hanging="720"/>
        <w:rPr>
          <w:color w:val="000000"/>
        </w:rPr>
      </w:pPr>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ind w:left="720" w:hanging="720"/>
        <w:rPr>
          <w:color w:val="000000"/>
        </w:rPr>
      </w:pPr>
      <w:r w:rsidDel="00000000" w:rsidR="00000000" w:rsidRPr="00000000">
        <w:rPr>
          <w:color w:val="000000"/>
          <w:rtl w:val="0"/>
        </w:rPr>
        <w:t xml:space="preserve">Merriam-Webster Dictionary. (s. f.). </w:t>
      </w:r>
      <w:r w:rsidDel="00000000" w:rsidR="00000000" w:rsidRPr="00000000">
        <w:rPr>
          <w:i w:val="1"/>
          <w:color w:val="000000"/>
          <w:rtl w:val="0"/>
        </w:rPr>
        <w:t xml:space="preserve">equinox</w:t>
      </w:r>
      <w:r w:rsidDel="00000000" w:rsidR="00000000" w:rsidRPr="00000000">
        <w:rPr>
          <w:color w:val="000000"/>
          <w:rtl w:val="0"/>
        </w:rPr>
        <w:t xml:space="preserve">. The Merriam-Webster.Com Dictionary. </w:t>
      </w:r>
      <w:hyperlink r:id="rId32">
        <w:r w:rsidDel="00000000" w:rsidR="00000000" w:rsidRPr="00000000">
          <w:rPr>
            <w:color w:val="0000ff"/>
            <w:u w:val="single"/>
            <w:rtl w:val="0"/>
          </w:rPr>
          <w:t xml:space="preserve">https://www.merriam-webster.com/dictionary/equinox#note-1</w:t>
        </w:r>
      </w:hyperlink>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ind w:left="720" w:hanging="720"/>
        <w:rPr>
          <w:color w:val="000000"/>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rPr>
          <w:b w:val="1"/>
        </w:rPr>
      </w:pPr>
      <w:r w:rsidDel="00000000" w:rsidR="00000000" w:rsidRPr="00000000">
        <w:rPr>
          <w:b w:val="1"/>
          <w:color w:val="000000"/>
          <w:rtl w:val="0"/>
        </w:rPr>
        <w:t xml:space="preserve">G. CONTROL DEL DOCUMENTO</w:t>
      </w: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tbl>
      <w:tblPr>
        <w:tblStyle w:val="Table49"/>
        <w:tblW w:w="996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605"/>
        <w:gridCol w:w="3210"/>
        <w:gridCol w:w="1888"/>
        <w:tblGridChange w:id="0">
          <w:tblGrid>
            <w:gridCol w:w="1272"/>
            <w:gridCol w:w="1991"/>
            <w:gridCol w:w="1605"/>
            <w:gridCol w:w="3210"/>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49C">
            <w:pPr>
              <w:rPr/>
            </w:pPr>
            <w:r w:rsidDel="00000000" w:rsidR="00000000" w:rsidRPr="00000000">
              <w:rPr>
                <w:rtl w:val="0"/>
              </w:rPr>
            </w:r>
          </w:p>
        </w:tc>
        <w:tc>
          <w:tcPr>
            <w:vAlign w:val="center"/>
          </w:tcPr>
          <w:p w:rsidR="00000000" w:rsidDel="00000000" w:rsidP="00000000" w:rsidRDefault="00000000" w:rsidRPr="00000000" w14:paraId="0000049D">
            <w:pPr>
              <w:rPr/>
            </w:pPr>
            <w:r w:rsidDel="00000000" w:rsidR="00000000" w:rsidRPr="00000000">
              <w:rPr>
                <w:rtl w:val="0"/>
              </w:rPr>
              <w:t xml:space="preserve">Nombre</w:t>
            </w:r>
          </w:p>
        </w:tc>
        <w:tc>
          <w:tcPr>
            <w:vAlign w:val="center"/>
          </w:tcPr>
          <w:p w:rsidR="00000000" w:rsidDel="00000000" w:rsidP="00000000" w:rsidRDefault="00000000" w:rsidRPr="00000000" w14:paraId="0000049E">
            <w:pPr>
              <w:rPr/>
            </w:pPr>
            <w:r w:rsidDel="00000000" w:rsidR="00000000" w:rsidRPr="00000000">
              <w:rPr>
                <w:rtl w:val="0"/>
              </w:rPr>
              <w:t xml:space="preserve">Cargo</w:t>
            </w:r>
          </w:p>
        </w:tc>
        <w:tc>
          <w:tcPr>
            <w:vAlign w:val="center"/>
          </w:tcPr>
          <w:p w:rsidR="00000000" w:rsidDel="00000000" w:rsidP="00000000" w:rsidRDefault="00000000" w:rsidRPr="00000000" w14:paraId="0000049F">
            <w:pPr>
              <w:rPr/>
            </w:pPr>
            <w:r w:rsidDel="00000000" w:rsidR="00000000" w:rsidRPr="00000000">
              <w:rPr>
                <w:rtl w:val="0"/>
              </w:rPr>
              <w:t xml:space="preserve">Dependencia</w:t>
            </w:r>
          </w:p>
        </w:tc>
        <w:tc>
          <w:tcPr>
            <w:vAlign w:val="center"/>
          </w:tcPr>
          <w:p w:rsidR="00000000" w:rsidDel="00000000" w:rsidP="00000000" w:rsidRDefault="00000000" w:rsidRPr="00000000" w14:paraId="000004A0">
            <w:pPr>
              <w:rPr/>
            </w:pPr>
            <w:r w:rsidDel="00000000" w:rsidR="00000000" w:rsidRPr="00000000">
              <w:rPr>
                <w:rtl w:val="0"/>
              </w:rPr>
              <w:t xml:space="preserve">Fecha</w:t>
            </w:r>
          </w:p>
        </w:tc>
      </w:tr>
      <w:tr>
        <w:trPr>
          <w:cantSplit w:val="0"/>
          <w:trHeight w:val="340" w:hRule="atLeast"/>
          <w:tblHeader w:val="0"/>
        </w:trPr>
        <w:tc>
          <w:tcPr>
            <w:vMerge w:val="restart"/>
          </w:tcPr>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Autor(es)</w:t>
            </w:r>
          </w:p>
        </w:tc>
        <w:tc>
          <w:tcPr/>
          <w:p w:rsidR="00000000" w:rsidDel="00000000" w:rsidP="00000000" w:rsidRDefault="00000000" w:rsidRPr="00000000" w14:paraId="000004A5">
            <w:pPr>
              <w:rPr/>
            </w:pPr>
            <w:r w:rsidDel="00000000" w:rsidR="00000000" w:rsidRPr="00000000">
              <w:rPr>
                <w:b w:val="0"/>
                <w:rtl w:val="0"/>
              </w:rPr>
              <w:t xml:space="preserve">Harbey Castelblanco Muñoz</w:t>
            </w:r>
            <w:r w:rsidDel="00000000" w:rsidR="00000000" w:rsidRPr="00000000">
              <w:rPr>
                <w:rtl w:val="0"/>
              </w:rPr>
            </w:r>
          </w:p>
        </w:tc>
        <w:tc>
          <w:tcPr/>
          <w:p w:rsidR="00000000" w:rsidDel="00000000" w:rsidP="00000000" w:rsidRDefault="00000000" w:rsidRPr="00000000" w14:paraId="000004A6">
            <w:pPr>
              <w:rPr>
                <w:b w:val="0"/>
              </w:rPr>
            </w:pPr>
            <w:r w:rsidDel="00000000" w:rsidR="00000000" w:rsidRPr="00000000">
              <w:rPr>
                <w:b w:val="0"/>
                <w:rtl w:val="0"/>
              </w:rPr>
              <w:t xml:space="preserve">Experto Técnico</w:t>
            </w:r>
          </w:p>
        </w:tc>
        <w:tc>
          <w:tcPr/>
          <w:p w:rsidR="00000000" w:rsidDel="00000000" w:rsidP="00000000" w:rsidRDefault="00000000" w:rsidRPr="00000000" w14:paraId="000004A7">
            <w:pPr>
              <w:rPr>
                <w:b w:val="0"/>
              </w:rPr>
            </w:pPr>
            <w:r w:rsidDel="00000000" w:rsidR="00000000" w:rsidRPr="00000000">
              <w:rPr>
                <w:b w:val="0"/>
                <w:rtl w:val="0"/>
              </w:rPr>
              <w:t xml:space="preserve">Centro Nacional Colombo Alemán</w:t>
            </w:r>
          </w:p>
        </w:tc>
        <w:tc>
          <w:tcPr/>
          <w:p w:rsidR="00000000" w:rsidDel="00000000" w:rsidP="00000000" w:rsidRDefault="00000000" w:rsidRPr="00000000" w14:paraId="000004A8">
            <w:pPr>
              <w:rPr>
                <w:b w:val="0"/>
              </w:rPr>
            </w:pPr>
            <w:r w:rsidDel="00000000" w:rsidR="00000000" w:rsidRPr="00000000">
              <w:rPr>
                <w:b w:val="0"/>
                <w:rtl w:val="0"/>
              </w:rPr>
              <w:t xml:space="preserve">Julio 2021</w:t>
            </w:r>
          </w:p>
        </w:tc>
      </w:tr>
      <w:tr>
        <w:trPr>
          <w:cantSplit w:val="0"/>
          <w:trHeight w:val="340" w:hRule="atLeast"/>
          <w:tblHeader w:val="0"/>
        </w:trPr>
        <w:tc>
          <w:tcPr>
            <w:vMerge w:val="continue"/>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p w:rsidR="00000000" w:rsidDel="00000000" w:rsidP="00000000" w:rsidRDefault="00000000" w:rsidRPr="00000000" w14:paraId="000004AA">
            <w:pPr>
              <w:rPr>
                <w:b w:val="0"/>
              </w:rPr>
            </w:pPr>
            <w:r w:rsidDel="00000000" w:rsidR="00000000" w:rsidRPr="00000000">
              <w:rPr>
                <w:b w:val="0"/>
                <w:rtl w:val="0"/>
              </w:rPr>
              <w:t xml:space="preserve">Leidy Carolina Arias </w:t>
            </w:r>
          </w:p>
        </w:tc>
        <w:tc>
          <w:tcPr/>
          <w:p w:rsidR="00000000" w:rsidDel="00000000" w:rsidP="00000000" w:rsidRDefault="00000000" w:rsidRPr="00000000" w14:paraId="000004AB">
            <w:pPr>
              <w:rPr>
                <w:b w:val="0"/>
              </w:rPr>
            </w:pPr>
            <w:r w:rsidDel="00000000" w:rsidR="00000000" w:rsidRPr="00000000">
              <w:rPr>
                <w:b w:val="0"/>
                <w:rtl w:val="0"/>
              </w:rPr>
              <w:t xml:space="preserve">Diseñadora instruccional</w:t>
            </w:r>
          </w:p>
        </w:tc>
        <w:tc>
          <w:tcPr/>
          <w:p w:rsidR="00000000" w:rsidDel="00000000" w:rsidP="00000000" w:rsidRDefault="00000000" w:rsidRPr="00000000" w14:paraId="000004AC">
            <w:pPr>
              <w:rPr>
                <w:b w:val="0"/>
              </w:rPr>
            </w:pPr>
            <w:r w:rsidDel="00000000" w:rsidR="00000000" w:rsidRPr="00000000">
              <w:rPr>
                <w:b w:val="0"/>
                <w:rtl w:val="0"/>
              </w:rPr>
              <w:t xml:space="preserve">Regional Distrito Capital-Centro de Diseño y Metrología </w:t>
            </w:r>
          </w:p>
        </w:tc>
        <w:tc>
          <w:tcPr/>
          <w:p w:rsidR="00000000" w:rsidDel="00000000" w:rsidP="00000000" w:rsidRDefault="00000000" w:rsidRPr="00000000" w14:paraId="000004AD">
            <w:pPr>
              <w:rPr>
                <w:b w:val="0"/>
              </w:rPr>
            </w:pPr>
            <w:r w:rsidDel="00000000" w:rsidR="00000000" w:rsidRPr="00000000">
              <w:rPr>
                <w:b w:val="0"/>
                <w:rtl w:val="0"/>
              </w:rPr>
              <w:t xml:space="preserve">Agosto 2021</w:t>
            </w:r>
          </w:p>
        </w:tc>
      </w:tr>
      <w:tr>
        <w:trPr>
          <w:cantSplit w:val="0"/>
          <w:trHeight w:val="340" w:hRule="atLeast"/>
          <w:tblHeader w:val="0"/>
        </w:trPr>
        <w:tc>
          <w:tcPr>
            <w:vMerge w:val="continue"/>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p w:rsidR="00000000" w:rsidDel="00000000" w:rsidP="00000000" w:rsidRDefault="00000000" w:rsidRPr="00000000" w14:paraId="000004AF">
            <w:pPr>
              <w:rPr>
                <w:b w:val="0"/>
              </w:rPr>
            </w:pPr>
            <w:r w:rsidDel="00000000" w:rsidR="00000000" w:rsidRPr="00000000">
              <w:rPr>
                <w:b w:val="0"/>
                <w:rtl w:val="0"/>
              </w:rPr>
              <w:t xml:space="preserve">Carolina Coca Salazar</w:t>
            </w:r>
          </w:p>
        </w:tc>
        <w:tc>
          <w:tcPr/>
          <w:p w:rsidR="00000000" w:rsidDel="00000000" w:rsidP="00000000" w:rsidRDefault="00000000" w:rsidRPr="00000000" w14:paraId="000004B0">
            <w:pPr>
              <w:rPr>
                <w:b w:val="0"/>
              </w:rPr>
            </w:pPr>
            <w:r w:rsidDel="00000000" w:rsidR="00000000" w:rsidRPr="00000000">
              <w:rPr>
                <w:b w:val="0"/>
                <w:rtl w:val="0"/>
              </w:rPr>
              <w:t xml:space="preserve">Revisora Metodológica y pedagógica</w:t>
            </w:r>
          </w:p>
        </w:tc>
        <w:tc>
          <w:tcPr/>
          <w:p w:rsidR="00000000" w:rsidDel="00000000" w:rsidP="00000000" w:rsidRDefault="00000000" w:rsidRPr="00000000" w14:paraId="000004B1">
            <w:pPr>
              <w:rPr>
                <w:b w:val="0"/>
              </w:rPr>
            </w:pPr>
            <w:r w:rsidDel="00000000" w:rsidR="00000000" w:rsidRPr="00000000">
              <w:rPr>
                <w:b w:val="0"/>
                <w:rtl w:val="0"/>
              </w:rPr>
              <w:t xml:space="preserve">Regional Distrito Capital-Centro de Diseño y Metrología</w:t>
            </w:r>
          </w:p>
        </w:tc>
        <w:tc>
          <w:tcPr/>
          <w:p w:rsidR="00000000" w:rsidDel="00000000" w:rsidP="00000000" w:rsidRDefault="00000000" w:rsidRPr="00000000" w14:paraId="000004B2">
            <w:pPr>
              <w:rPr>
                <w:b w:val="0"/>
              </w:rPr>
            </w:pPr>
            <w:r w:rsidDel="00000000" w:rsidR="00000000" w:rsidRPr="00000000">
              <w:rPr>
                <w:b w:val="0"/>
                <w:rtl w:val="0"/>
              </w:rPr>
              <w:t xml:space="preserve">Septiembre 2021</w:t>
            </w:r>
          </w:p>
        </w:tc>
      </w:tr>
      <w:tr>
        <w:trPr>
          <w:cantSplit w:val="0"/>
          <w:trHeight w:val="340" w:hRule="atLeast"/>
          <w:tblHeader w:val="0"/>
        </w:trPr>
        <w:tc>
          <w:tcPr>
            <w:vMerge w:val="continue"/>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p w:rsidR="00000000" w:rsidDel="00000000" w:rsidP="00000000" w:rsidRDefault="00000000" w:rsidRPr="00000000" w14:paraId="000004B4">
            <w:pPr>
              <w:rPr>
                <w:b w:val="0"/>
              </w:rPr>
            </w:pPr>
            <w:r w:rsidDel="00000000" w:rsidR="00000000" w:rsidRPr="00000000">
              <w:rPr>
                <w:b w:val="0"/>
                <w:rtl w:val="0"/>
              </w:rPr>
              <w:t xml:space="preserve">Darío González</w:t>
            </w:r>
          </w:p>
        </w:tc>
        <w:tc>
          <w:tcPr/>
          <w:p w:rsidR="00000000" w:rsidDel="00000000" w:rsidP="00000000" w:rsidRDefault="00000000" w:rsidRPr="00000000" w14:paraId="000004B5">
            <w:pPr>
              <w:rPr>
                <w:b w:val="0"/>
              </w:rPr>
            </w:pPr>
            <w:r w:rsidDel="00000000" w:rsidR="00000000" w:rsidRPr="00000000">
              <w:rPr>
                <w:b w:val="0"/>
                <w:rtl w:val="0"/>
              </w:rPr>
              <w:t xml:space="preserve">Corrección de estilo</w:t>
            </w:r>
          </w:p>
        </w:tc>
        <w:tc>
          <w:tcPr/>
          <w:p w:rsidR="00000000" w:rsidDel="00000000" w:rsidP="00000000" w:rsidRDefault="00000000" w:rsidRPr="00000000" w14:paraId="000004B6">
            <w:pPr>
              <w:rPr>
                <w:b w:val="0"/>
              </w:rPr>
            </w:pPr>
            <w:r w:rsidDel="00000000" w:rsidR="00000000" w:rsidRPr="00000000">
              <w:rPr>
                <w:b w:val="0"/>
                <w:rtl w:val="0"/>
              </w:rPr>
              <w:t xml:space="preserve">Regional Tolima – Centro Agropecuario La Granja</w:t>
            </w:r>
          </w:p>
        </w:tc>
        <w:tc>
          <w:tcPr/>
          <w:p w:rsidR="00000000" w:rsidDel="00000000" w:rsidP="00000000" w:rsidRDefault="00000000" w:rsidRPr="00000000" w14:paraId="000004B7">
            <w:pPr>
              <w:rPr>
                <w:b w:val="0"/>
              </w:rPr>
            </w:pPr>
            <w:r w:rsidDel="00000000" w:rsidR="00000000" w:rsidRPr="00000000">
              <w:rPr>
                <w:b w:val="0"/>
                <w:rtl w:val="0"/>
              </w:rPr>
              <w:t xml:space="preserve">Septiembre 2021</w:t>
            </w:r>
          </w:p>
        </w:tc>
      </w:tr>
    </w:tbl>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rPr>
          <w:b w:val="1"/>
        </w:rPr>
      </w:pPr>
      <w:r w:rsidDel="00000000" w:rsidR="00000000" w:rsidRPr="00000000">
        <w:rPr>
          <w:b w:val="1"/>
          <w:color w:val="000000"/>
          <w:rtl w:val="0"/>
        </w:rPr>
        <w:t xml:space="preserve">H. CONTROL DE CAMBIOS </w:t>
      </w: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tbl>
      <w:tblPr>
        <w:tblStyle w:val="Table5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4BC">
            <w:pPr>
              <w:rPr/>
            </w:pPr>
            <w:r w:rsidDel="00000000" w:rsidR="00000000" w:rsidRPr="00000000">
              <w:rPr>
                <w:rtl w:val="0"/>
              </w:rPr>
            </w:r>
          </w:p>
        </w:tc>
        <w:tc>
          <w:tcPr/>
          <w:p w:rsidR="00000000" w:rsidDel="00000000" w:rsidP="00000000" w:rsidRDefault="00000000" w:rsidRPr="00000000" w14:paraId="000004BD">
            <w:pPr>
              <w:rPr/>
            </w:pPr>
            <w:r w:rsidDel="00000000" w:rsidR="00000000" w:rsidRPr="00000000">
              <w:rPr>
                <w:rtl w:val="0"/>
              </w:rPr>
              <w:t xml:space="preserve">Nombre</w:t>
            </w:r>
          </w:p>
        </w:tc>
        <w:tc>
          <w:tcPr/>
          <w:p w:rsidR="00000000" w:rsidDel="00000000" w:rsidP="00000000" w:rsidRDefault="00000000" w:rsidRPr="00000000" w14:paraId="000004BE">
            <w:pPr>
              <w:rPr/>
            </w:pPr>
            <w:r w:rsidDel="00000000" w:rsidR="00000000" w:rsidRPr="00000000">
              <w:rPr>
                <w:rtl w:val="0"/>
              </w:rPr>
              <w:t xml:space="preserve">Cargo</w:t>
            </w:r>
          </w:p>
        </w:tc>
        <w:tc>
          <w:tcPr/>
          <w:p w:rsidR="00000000" w:rsidDel="00000000" w:rsidP="00000000" w:rsidRDefault="00000000" w:rsidRPr="00000000" w14:paraId="000004BF">
            <w:pPr>
              <w:rPr/>
            </w:pPr>
            <w:r w:rsidDel="00000000" w:rsidR="00000000" w:rsidRPr="00000000">
              <w:rPr>
                <w:rtl w:val="0"/>
              </w:rPr>
              <w:t xml:space="preserve">Dependencia</w:t>
            </w:r>
          </w:p>
        </w:tc>
        <w:tc>
          <w:tcPr/>
          <w:p w:rsidR="00000000" w:rsidDel="00000000" w:rsidP="00000000" w:rsidRDefault="00000000" w:rsidRPr="00000000" w14:paraId="000004C0">
            <w:pPr>
              <w:rPr/>
            </w:pPr>
            <w:r w:rsidDel="00000000" w:rsidR="00000000" w:rsidRPr="00000000">
              <w:rPr>
                <w:rtl w:val="0"/>
              </w:rPr>
              <w:t xml:space="preserve">Fecha</w:t>
            </w:r>
          </w:p>
        </w:tc>
        <w:tc>
          <w:tcPr/>
          <w:p w:rsidR="00000000" w:rsidDel="00000000" w:rsidP="00000000" w:rsidRDefault="00000000" w:rsidRPr="00000000" w14:paraId="000004C1">
            <w:pPr>
              <w:rPr/>
            </w:pPr>
            <w:r w:rsidDel="00000000" w:rsidR="00000000" w:rsidRPr="00000000">
              <w:rPr>
                <w:rtl w:val="0"/>
              </w:rPr>
              <w:t xml:space="preserve">Razón del cambio</w:t>
            </w:r>
          </w:p>
        </w:tc>
      </w:tr>
      <w:tr>
        <w:trPr>
          <w:cantSplit w:val="0"/>
          <w:tblHeader w:val="0"/>
        </w:trPr>
        <w:tc>
          <w:tcPr/>
          <w:p w:rsidR="00000000" w:rsidDel="00000000" w:rsidP="00000000" w:rsidRDefault="00000000" w:rsidRPr="00000000" w14:paraId="000004C2">
            <w:pPr>
              <w:rPr/>
            </w:pPr>
            <w:bookmarkStart w:colFirst="0" w:colLast="0" w:name="_heading=h.gjdgxs" w:id="32"/>
            <w:bookmarkEnd w:id="32"/>
            <w:r w:rsidDel="00000000" w:rsidR="00000000" w:rsidRPr="00000000">
              <w:rPr>
                <w:rtl w:val="0"/>
              </w:rPr>
              <w:t xml:space="preserve">Autor(es)</w:t>
            </w:r>
          </w:p>
        </w:tc>
        <w:tc>
          <w:tcPr/>
          <w:p w:rsidR="00000000" w:rsidDel="00000000" w:rsidP="00000000" w:rsidRDefault="00000000" w:rsidRPr="00000000" w14:paraId="000004C3">
            <w:pPr>
              <w:rPr/>
            </w:pPr>
            <w:r w:rsidDel="00000000" w:rsidR="00000000" w:rsidRPr="00000000">
              <w:rPr>
                <w:rtl w:val="0"/>
              </w:rPr>
            </w:r>
          </w:p>
        </w:tc>
        <w:tc>
          <w:tcPr/>
          <w:p w:rsidR="00000000" w:rsidDel="00000000" w:rsidP="00000000" w:rsidRDefault="00000000" w:rsidRPr="00000000" w14:paraId="000004C4">
            <w:pPr>
              <w:rPr/>
            </w:pPr>
            <w:r w:rsidDel="00000000" w:rsidR="00000000" w:rsidRPr="00000000">
              <w:rPr>
                <w:rtl w:val="0"/>
              </w:rPr>
            </w:r>
          </w:p>
        </w:tc>
        <w:tc>
          <w:tcPr/>
          <w:p w:rsidR="00000000" w:rsidDel="00000000" w:rsidP="00000000" w:rsidRDefault="00000000" w:rsidRPr="00000000" w14:paraId="000004C5">
            <w:pPr>
              <w:rPr/>
            </w:pPr>
            <w:r w:rsidDel="00000000" w:rsidR="00000000" w:rsidRPr="00000000">
              <w:rPr>
                <w:rtl w:val="0"/>
              </w:rPr>
            </w:r>
          </w:p>
        </w:tc>
        <w:tc>
          <w:tcPr/>
          <w:p w:rsidR="00000000" w:rsidDel="00000000" w:rsidP="00000000" w:rsidRDefault="00000000" w:rsidRPr="00000000" w14:paraId="000004C6">
            <w:pPr>
              <w:rPr/>
            </w:pPr>
            <w:r w:rsidDel="00000000" w:rsidR="00000000" w:rsidRPr="00000000">
              <w:rPr>
                <w:rtl w:val="0"/>
              </w:rPr>
            </w:r>
          </w:p>
        </w:tc>
        <w:tc>
          <w:tcPr/>
          <w:p w:rsidR="00000000" w:rsidDel="00000000" w:rsidP="00000000" w:rsidRDefault="00000000" w:rsidRPr="00000000" w14:paraId="000004C7">
            <w:pPr>
              <w:rPr/>
            </w:pPr>
            <w:r w:rsidDel="00000000" w:rsidR="00000000" w:rsidRPr="00000000">
              <w:rPr>
                <w:rtl w:val="0"/>
              </w:rPr>
            </w:r>
          </w:p>
        </w:tc>
      </w:tr>
    </w:tbl>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sectPr>
      <w:type w:val="continuous"/>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idy Carolina Arias Aguirre" w:id="17" w:date="2021-08-24T16:40:49Z">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Bloque destacado en ingles</w:t>
      </w:r>
    </w:p>
  </w:comment>
  <w:comment w:author="Leidy Carolina Arias Aguirre" w:id="20" w:date="2021-08-24T16:36:02Z">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Consultar archivo del mismo nombre en carpeta Formatos DI</w:t>
      </w:r>
    </w:p>
  </w:comment>
  <w:comment w:author="Leidy Carolina Arias Aguirre" w:id="3" w:date="2021-08-24T16:33:38Z">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Consultar archivo del mismo nombre en carpeta Formatos DI</w:t>
      </w:r>
    </w:p>
  </w:comment>
  <w:comment w:author="Leidy Carolina Arias Aguirre" w:id="8" w:date="2021-08-24T16:39:09Z">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comment>
  <w:comment w:author="Leidy Carolina Arias Aguirre" w:id="5" w:date="2021-08-24T16:33:45Z">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Consultar archivo del mismo nombre en carpeta Formatos DI</w:t>
      </w:r>
    </w:p>
  </w:comment>
  <w:comment w:author="Leidy Carolina Arias Aguirre" w:id="22" w:date="2021-08-24T16:42:27Z">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Bloque destacado</w:t>
      </w:r>
    </w:p>
  </w:comment>
  <w:comment w:author="Leidy Carolina Arias Aguirre" w:id="23" w:date="2021-08-24T16:42:24Z">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Bloque destacado</w:t>
      </w:r>
    </w:p>
  </w:comment>
  <w:comment w:author="Leidy Carolina Arias Aguirre" w:id="4" w:date="2021-08-24T16:37:56Z">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comment>
  <w:comment w:author="Leidy Carolina Arias Aguirre" w:id="6" w:date="2021-08-24T16:38:45Z">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comment>
  <w:comment w:author="Carolina Coca Salazar" w:id="26" w:date="2021-09-14T12:46:00Z">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cuadro color</w:t>
      </w:r>
    </w:p>
  </w:comment>
  <w:comment w:author="Leidy Carolina Arias Aguirre" w:id="0" w:date="2021-08-24T16:32:51Z">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Consultar archivo del mismo nombre en carpeta Formatos DI</w:t>
      </w:r>
    </w:p>
  </w:comment>
  <w:comment w:author="Leidy Carolina Arias Aguirre" w:id="16" w:date="2021-08-24T16:35:00Z">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Consultar archivo del mismo nombre en carpeta Formatos DI</w:t>
      </w:r>
    </w:p>
  </w:comment>
  <w:comment w:author="Carolina Coca Salazar" w:id="21" w:date="2021-09-14T12:47:00Z">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cuadro color</w:t>
      </w:r>
    </w:p>
  </w:comment>
  <w:comment w:author="Leidy Carolina Arias Aguirre" w:id="2" w:date="2021-08-24T16:37:38Z">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comment>
  <w:comment w:author="Leidy Carolina Arias Aguirre" w:id="19" w:date="2021-08-24T16:41:14Z">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Bloque destacado</w:t>
      </w:r>
    </w:p>
  </w:comment>
  <w:comment w:author="Carolina Coca Salazar" w:id="12" w:date="2021-09-14T12:52:00Z">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Acordeón</w:t>
      </w:r>
    </w:p>
  </w:comment>
  <w:comment w:author="Carolina Coca Salazar" w:id="25" w:date="2021-09-14T12:46:00Z">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cuadro color</w:t>
      </w:r>
    </w:p>
  </w:comment>
  <w:comment w:author="Leidy Carolina Arias Aguirre" w:id="10" w:date="2021-08-24T16:34:09Z">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Consultar archivo del mismo nombre en carpeta Formatos DI</w:t>
      </w:r>
    </w:p>
  </w:comment>
  <w:comment w:author="Leidy Carolina Arias Aguirre" w:id="13" w:date="2021-08-24T16:39:53Z">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 (ruta del docuento: https://drive.google.com/drive/u/0/folders/1XHjNtxoxl7EU_oNXsMjWu6BL4klHsXrV)</w:t>
      </w:r>
    </w:p>
  </w:comment>
  <w:comment w:author="Leidy Carolina Arias Aguirre" w:id="14" w:date="2021-08-24T16:40:25Z">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bloque destacado</w:t>
      </w:r>
    </w:p>
  </w:comment>
  <w:comment w:author="Carolina Coca Salazar" w:id="15" w:date="2021-09-14T12:51:00Z">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cuadro color</w:t>
      </w:r>
    </w:p>
  </w:comment>
  <w:comment w:author="Leidy Carolina Arias Aguirre" w:id="28" w:date="2021-08-24T16:36:26Z">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Consultar archivo del mismo nombre en carpeta Formatos DI</w:t>
      </w:r>
    </w:p>
  </w:comment>
  <w:comment w:author="Leidy Carolina Arias Aguirre" w:id="11" w:date="2021-08-24T16:34:14Z">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Consultar archivo del mismo nombre en carpeta Formatos DI</w:t>
      </w:r>
    </w:p>
  </w:comment>
  <w:comment w:author="Leidy Carolina Arias Aguirre" w:id="27" w:date="2021-08-24T16:42:58Z">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Bloque destacado</w:t>
      </w:r>
    </w:p>
  </w:comment>
  <w:comment w:author="Leidy Carolina Arias Aguirre" w:id="24" w:date="2021-08-24T16:42:44Z">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Bloque destacado</w:t>
      </w:r>
    </w:p>
  </w:comment>
  <w:comment w:author="Leidy Carolina Arias Aguirre" w:id="7" w:date="2021-08-24T16:33:53Z">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Consultar archivo del mismo nombre en carpeta Formatos DI</w:t>
      </w:r>
    </w:p>
  </w:comment>
  <w:comment w:author="Leidy Carolina Arias Aguirre" w:id="18" w:date="2021-08-24T16:41:01Z">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Bloque destacado en español</w:t>
      </w:r>
    </w:p>
  </w:comment>
  <w:comment w:author="Leidy Carolina Arias Aguirre" w:id="1" w:date="2021-08-24T16:37:18Z">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bloque destacado</w:t>
      </w:r>
    </w:p>
  </w:comment>
  <w:comment w:author="Leidy Carolina Arias Aguirre" w:id="9" w:date="2021-08-24T16:34:02Z">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Consultar archivo del mismo nombre en carpeta Formatos DI</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4D1" w15:done="0"/>
  <w15:commentEx w15:paraId="000004D2" w15:done="0"/>
  <w15:commentEx w15:paraId="000004D3" w15:done="0"/>
  <w15:commentEx w15:paraId="000004D4" w15:done="0"/>
  <w15:commentEx w15:paraId="000004D5" w15:done="0"/>
  <w15:commentEx w15:paraId="000004D6" w15:done="0"/>
  <w15:commentEx w15:paraId="000004D7" w15:done="0"/>
  <w15:commentEx w15:paraId="000004D8" w15:done="0"/>
  <w15:commentEx w15:paraId="000004D9" w15:done="0"/>
  <w15:commentEx w15:paraId="000004DA" w15:done="0"/>
  <w15:commentEx w15:paraId="000004DB" w15:done="0"/>
  <w15:commentEx w15:paraId="000004DC" w15:done="0"/>
  <w15:commentEx w15:paraId="000004DD" w15:done="0"/>
  <w15:commentEx w15:paraId="000004DE" w15:done="0"/>
  <w15:commentEx w15:paraId="000004DF" w15:done="0"/>
  <w15:commentEx w15:paraId="000004E0" w15:done="0"/>
  <w15:commentEx w15:paraId="000004E1" w15:done="0"/>
  <w15:commentEx w15:paraId="000004E2" w15:done="0"/>
  <w15:commentEx w15:paraId="000004E3" w15:done="0"/>
  <w15:commentEx w15:paraId="000004E4" w15:done="0"/>
  <w15:commentEx w15:paraId="000004E5" w15:done="0"/>
  <w15:commentEx w15:paraId="000004E6" w15:done="0"/>
  <w15:commentEx w15:paraId="000004E7" w15:done="0"/>
  <w15:commentEx w15:paraId="000004E8" w15:done="0"/>
  <w15:commentEx w15:paraId="000004E9" w15:done="0"/>
  <w15:commentEx w15:paraId="000004EA" w15:done="0"/>
  <w15:commentEx w15:paraId="000004EB" w15:done="0"/>
  <w15:commentEx w15:paraId="000004EC" w15:done="0"/>
  <w15:commentEx w15:paraId="000004E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A">
    <w:pPr>
      <w:rPr/>
    </w:pPr>
    <w:r w:rsidDel="00000000" w:rsidR="00000000" w:rsidRPr="00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09"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75" w:hanging="375"/>
      </w:pPr>
      <w:rPr>
        <w:rFonts w:ascii="Noto Sans Symbols" w:cs="Noto Sans Symbols" w:eastAsia="Noto Sans Symbols" w:hAnsi="Noto Sans Symbols"/>
      </w:rPr>
    </w:lvl>
    <w:lvl w:ilvl="1">
      <w:start w:val="2"/>
      <w:numFmt w:val="decimal"/>
      <w:lvlText w:val="●.%2"/>
      <w:lvlJc w:val="left"/>
      <w:pPr>
        <w:ind w:left="375" w:hanging="375"/>
      </w:pPr>
      <w:rPr/>
    </w:lvl>
    <w:lvl w:ilvl="2">
      <w:start w:val="1"/>
      <w:numFmt w:val="decimal"/>
      <w:lvlText w:val="●.%2.%3"/>
      <w:lvlJc w:val="left"/>
      <w:pPr>
        <w:ind w:left="720" w:hanging="720"/>
      </w:pPr>
      <w:rPr/>
    </w:lvl>
    <w:lvl w:ilvl="3">
      <w:start w:val="1"/>
      <w:numFmt w:val="decimal"/>
      <w:lvlText w:val="●.%2.%3.%4"/>
      <w:lvlJc w:val="left"/>
      <w:pPr>
        <w:ind w:left="720" w:hanging="720"/>
      </w:pPr>
      <w:rPr/>
    </w:lvl>
    <w:lvl w:ilvl="4">
      <w:start w:val="1"/>
      <w:numFmt w:val="decimal"/>
      <w:lvlText w:val="●.%2.%3.%4.%5"/>
      <w:lvlJc w:val="left"/>
      <w:pPr>
        <w:ind w:left="1080" w:hanging="1080"/>
      </w:pPr>
      <w:rPr/>
    </w:lvl>
    <w:lvl w:ilvl="5">
      <w:start w:val="1"/>
      <w:numFmt w:val="decimal"/>
      <w:lvlText w:val="●.%2.%3.%4.%5.%6"/>
      <w:lvlJc w:val="left"/>
      <w:pPr>
        <w:ind w:left="1080" w:hanging="1080"/>
      </w:pPr>
      <w:rPr/>
    </w:lvl>
    <w:lvl w:ilvl="6">
      <w:start w:val="1"/>
      <w:numFmt w:val="decimal"/>
      <w:lvlText w:val="●.%2.%3.%4.%5.%6.%7"/>
      <w:lvlJc w:val="left"/>
      <w:pPr>
        <w:ind w:left="1440" w:hanging="1440"/>
      </w:pPr>
      <w:rPr/>
    </w:lvl>
    <w:lvl w:ilvl="7">
      <w:start w:val="1"/>
      <w:numFmt w:val="decimal"/>
      <w:lvlText w:val="●.%2.%3.%4.%5.%6.%7.%8"/>
      <w:lvlJc w:val="left"/>
      <w:pPr>
        <w:ind w:left="1440" w:hanging="1440"/>
      </w:pPr>
      <w:rPr/>
    </w:lvl>
    <w:lvl w:ilvl="8">
      <w:start w:val="1"/>
      <w:numFmt w:val="decimal"/>
      <w:lvlText w:val="●.%2.%3.%4.%5.%6.%7.%8.%9"/>
      <w:lvlJc w:val="left"/>
      <w:pPr>
        <w:ind w:left="1800" w:hanging="180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75" w:hanging="375"/>
      </w:pPr>
      <w:rPr>
        <w:rFonts w:ascii="Noto Sans Symbols" w:cs="Noto Sans Symbols" w:eastAsia="Noto Sans Symbols" w:hAnsi="Noto Sans Symbols"/>
      </w:rPr>
    </w:lvl>
    <w:lvl w:ilvl="1">
      <w:start w:val="2"/>
      <w:numFmt w:val="decimal"/>
      <w:lvlText w:val="●.%2"/>
      <w:lvlJc w:val="left"/>
      <w:pPr>
        <w:ind w:left="375" w:hanging="375"/>
      </w:pPr>
      <w:rPr/>
    </w:lvl>
    <w:lvl w:ilvl="2">
      <w:start w:val="1"/>
      <w:numFmt w:val="decimal"/>
      <w:lvlText w:val="●.%2.%3"/>
      <w:lvlJc w:val="left"/>
      <w:pPr>
        <w:ind w:left="720" w:hanging="720"/>
      </w:pPr>
      <w:rPr/>
    </w:lvl>
    <w:lvl w:ilvl="3">
      <w:start w:val="1"/>
      <w:numFmt w:val="decimal"/>
      <w:lvlText w:val="●.%2.%3.%4"/>
      <w:lvlJc w:val="left"/>
      <w:pPr>
        <w:ind w:left="720" w:hanging="720"/>
      </w:pPr>
      <w:rPr/>
    </w:lvl>
    <w:lvl w:ilvl="4">
      <w:start w:val="1"/>
      <w:numFmt w:val="decimal"/>
      <w:lvlText w:val="●.%2.%3.%4.%5"/>
      <w:lvlJc w:val="left"/>
      <w:pPr>
        <w:ind w:left="1080" w:hanging="1080"/>
      </w:pPr>
      <w:rPr/>
    </w:lvl>
    <w:lvl w:ilvl="5">
      <w:start w:val="1"/>
      <w:numFmt w:val="decimal"/>
      <w:lvlText w:val="●.%2.%3.%4.%5.%6"/>
      <w:lvlJc w:val="left"/>
      <w:pPr>
        <w:ind w:left="1080" w:hanging="1080"/>
      </w:pPr>
      <w:rPr/>
    </w:lvl>
    <w:lvl w:ilvl="6">
      <w:start w:val="1"/>
      <w:numFmt w:val="decimal"/>
      <w:lvlText w:val="●.%2.%3.%4.%5.%6.%7"/>
      <w:lvlJc w:val="left"/>
      <w:pPr>
        <w:ind w:left="1440" w:hanging="1440"/>
      </w:pPr>
      <w:rPr/>
    </w:lvl>
    <w:lvl w:ilvl="7">
      <w:start w:val="1"/>
      <w:numFmt w:val="decimal"/>
      <w:lvlText w:val="●.%2.%3.%4.%5.%6.%7.%8"/>
      <w:lvlJc w:val="left"/>
      <w:pPr>
        <w:ind w:left="1440" w:hanging="1440"/>
      </w:pPr>
      <w:rPr/>
    </w:lvl>
    <w:lvl w:ilvl="8">
      <w:start w:val="1"/>
      <w:numFmt w:val="decimal"/>
      <w:lvlText w:val="●.%2.%3.%4.%5.%6.%7.%8.%9"/>
      <w:lvlJc w:val="left"/>
      <w:pPr>
        <w:ind w:left="1800" w:hanging="1800"/>
      </w:pPr>
      <w:rPr/>
    </w:lvl>
  </w:abstractNum>
  <w:abstractNum w:abstractNumId="7">
    <w:lvl w:ilvl="0">
      <w:start w:val="1"/>
      <w:numFmt w:val="bullet"/>
      <w:lvlText w:val="●"/>
      <w:lvlJc w:val="left"/>
      <w:pPr>
        <w:ind w:left="720" w:hanging="720"/>
      </w:pPr>
      <w:rPr>
        <w:rFonts w:ascii="Noto Sans Symbols" w:cs="Noto Sans Symbols" w:eastAsia="Noto Sans Symbols" w:hAnsi="Noto Sans Symbols"/>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2"/>
      <w:numFmt w:val="decimal"/>
      <w:lvlText w:val="%1"/>
      <w:lvlJc w:val="left"/>
      <w:pPr>
        <w:ind w:left="375" w:hanging="375"/>
      </w:pPr>
      <w:rPr/>
    </w:lvl>
    <w:lvl w:ilvl="1">
      <w:start w:val="2"/>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720"/>
      </w:pPr>
      <w:rPr>
        <w:rFonts w:ascii="Arial" w:cs="Arial" w:eastAsia="Arial" w:hAnsi="Arial"/>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14">
    <w:lvl w:ilvl="0">
      <w:start w:val="1"/>
      <w:numFmt w:val="bullet"/>
      <w:lvlText w:val="●"/>
      <w:lvlJc w:val="left"/>
      <w:pPr>
        <w:ind w:left="375" w:hanging="375"/>
      </w:pPr>
      <w:rPr>
        <w:rFonts w:ascii="Noto Sans Symbols" w:cs="Noto Sans Symbols" w:eastAsia="Noto Sans Symbols" w:hAnsi="Noto Sans Symbols"/>
      </w:rPr>
    </w:lvl>
    <w:lvl w:ilvl="1">
      <w:start w:val="2"/>
      <w:numFmt w:val="decimal"/>
      <w:lvlText w:val="●.%2"/>
      <w:lvlJc w:val="left"/>
      <w:pPr>
        <w:ind w:left="375" w:hanging="375"/>
      </w:pPr>
      <w:rPr/>
    </w:lvl>
    <w:lvl w:ilvl="2">
      <w:start w:val="1"/>
      <w:numFmt w:val="decimal"/>
      <w:lvlText w:val="●.%2.%3"/>
      <w:lvlJc w:val="left"/>
      <w:pPr>
        <w:ind w:left="720" w:hanging="720"/>
      </w:pPr>
      <w:rPr/>
    </w:lvl>
    <w:lvl w:ilvl="3">
      <w:start w:val="1"/>
      <w:numFmt w:val="decimal"/>
      <w:lvlText w:val="●.%2.%3.%4"/>
      <w:lvlJc w:val="left"/>
      <w:pPr>
        <w:ind w:left="720" w:hanging="720"/>
      </w:pPr>
      <w:rPr/>
    </w:lvl>
    <w:lvl w:ilvl="4">
      <w:start w:val="1"/>
      <w:numFmt w:val="decimal"/>
      <w:lvlText w:val="●.%2.%3.%4.%5"/>
      <w:lvlJc w:val="left"/>
      <w:pPr>
        <w:ind w:left="1080" w:hanging="1080"/>
      </w:pPr>
      <w:rPr/>
    </w:lvl>
    <w:lvl w:ilvl="5">
      <w:start w:val="1"/>
      <w:numFmt w:val="decimal"/>
      <w:lvlText w:val="●.%2.%3.%4.%5.%6"/>
      <w:lvlJc w:val="left"/>
      <w:pPr>
        <w:ind w:left="1080" w:hanging="1080"/>
      </w:pPr>
      <w:rPr/>
    </w:lvl>
    <w:lvl w:ilvl="6">
      <w:start w:val="1"/>
      <w:numFmt w:val="decimal"/>
      <w:lvlText w:val="●.%2.%3.%4.%5.%6.%7"/>
      <w:lvlJc w:val="left"/>
      <w:pPr>
        <w:ind w:left="1440" w:hanging="1440"/>
      </w:pPr>
      <w:rPr/>
    </w:lvl>
    <w:lvl w:ilvl="7">
      <w:start w:val="1"/>
      <w:numFmt w:val="decimal"/>
      <w:lvlText w:val="●.%2.%3.%4.%5.%6.%7.%8"/>
      <w:lvlJc w:val="left"/>
      <w:pPr>
        <w:ind w:left="1440" w:hanging="1440"/>
      </w:pPr>
      <w:rPr/>
    </w:lvl>
    <w:lvl w:ilvl="8">
      <w:start w:val="1"/>
      <w:numFmt w:val="decimal"/>
      <w:lvlText w:val="●.%2.%3.%4.%5.%6.%7.%8.%9"/>
      <w:lvlJc w:val="left"/>
      <w:pPr>
        <w:ind w:left="1800" w:hanging="1800"/>
      </w:pPr>
      <w:rPr/>
    </w:lvl>
  </w:abstractNum>
  <w:abstractNum w:abstractNumId="15">
    <w:lvl w:ilvl="0">
      <w:start w:val="1"/>
      <w:numFmt w:val="bullet"/>
      <w:lvlText w:val="●"/>
      <w:lvlJc w:val="left"/>
      <w:pPr>
        <w:ind w:left="720" w:hanging="720"/>
      </w:pPr>
      <w:rPr>
        <w:rFonts w:ascii="Noto Sans Symbols" w:cs="Noto Sans Symbols" w:eastAsia="Noto Sans Symbols" w:hAnsi="Noto Sans Symbols"/>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16">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1033" w:hanging="360"/>
      </w:pPr>
      <w:rPr>
        <w:rFonts w:ascii="Noto Sans Symbols" w:cs="Noto Sans Symbols" w:eastAsia="Noto Sans Symbols" w:hAnsi="Noto Sans Symbols"/>
      </w:rPr>
    </w:lvl>
    <w:lvl w:ilvl="1">
      <w:start w:val="1"/>
      <w:numFmt w:val="bullet"/>
      <w:lvlText w:val="o"/>
      <w:lvlJc w:val="left"/>
      <w:pPr>
        <w:ind w:left="1753" w:hanging="360"/>
      </w:pPr>
      <w:rPr>
        <w:rFonts w:ascii="Courier New" w:cs="Courier New" w:eastAsia="Courier New" w:hAnsi="Courier New"/>
      </w:rPr>
    </w:lvl>
    <w:lvl w:ilvl="2">
      <w:start w:val="1"/>
      <w:numFmt w:val="bullet"/>
      <w:lvlText w:val="▪"/>
      <w:lvlJc w:val="left"/>
      <w:pPr>
        <w:ind w:left="2473" w:hanging="360"/>
      </w:pPr>
      <w:rPr>
        <w:rFonts w:ascii="Noto Sans Symbols" w:cs="Noto Sans Symbols" w:eastAsia="Noto Sans Symbols" w:hAnsi="Noto Sans Symbols"/>
      </w:rPr>
    </w:lvl>
    <w:lvl w:ilvl="3">
      <w:start w:val="1"/>
      <w:numFmt w:val="bullet"/>
      <w:lvlText w:val="●"/>
      <w:lvlJc w:val="left"/>
      <w:pPr>
        <w:ind w:left="3193" w:hanging="360"/>
      </w:pPr>
      <w:rPr>
        <w:rFonts w:ascii="Noto Sans Symbols" w:cs="Noto Sans Symbols" w:eastAsia="Noto Sans Symbols" w:hAnsi="Noto Sans Symbols"/>
      </w:rPr>
    </w:lvl>
    <w:lvl w:ilvl="4">
      <w:start w:val="1"/>
      <w:numFmt w:val="bullet"/>
      <w:lvlText w:val="o"/>
      <w:lvlJc w:val="left"/>
      <w:pPr>
        <w:ind w:left="3913" w:hanging="360"/>
      </w:pPr>
      <w:rPr>
        <w:rFonts w:ascii="Courier New" w:cs="Courier New" w:eastAsia="Courier New" w:hAnsi="Courier New"/>
      </w:rPr>
    </w:lvl>
    <w:lvl w:ilvl="5">
      <w:start w:val="1"/>
      <w:numFmt w:val="bullet"/>
      <w:lvlText w:val="▪"/>
      <w:lvlJc w:val="left"/>
      <w:pPr>
        <w:ind w:left="4633" w:hanging="360"/>
      </w:pPr>
      <w:rPr>
        <w:rFonts w:ascii="Noto Sans Symbols" w:cs="Noto Sans Symbols" w:eastAsia="Noto Sans Symbols" w:hAnsi="Noto Sans Symbols"/>
      </w:rPr>
    </w:lvl>
    <w:lvl w:ilvl="6">
      <w:start w:val="1"/>
      <w:numFmt w:val="bullet"/>
      <w:lvlText w:val="●"/>
      <w:lvlJc w:val="left"/>
      <w:pPr>
        <w:ind w:left="5353" w:hanging="360"/>
      </w:pPr>
      <w:rPr>
        <w:rFonts w:ascii="Noto Sans Symbols" w:cs="Noto Sans Symbols" w:eastAsia="Noto Sans Symbols" w:hAnsi="Noto Sans Symbols"/>
      </w:rPr>
    </w:lvl>
    <w:lvl w:ilvl="7">
      <w:start w:val="1"/>
      <w:numFmt w:val="bullet"/>
      <w:lvlText w:val="o"/>
      <w:lvlJc w:val="left"/>
      <w:pPr>
        <w:ind w:left="6073" w:hanging="360"/>
      </w:pPr>
      <w:rPr>
        <w:rFonts w:ascii="Courier New" w:cs="Courier New" w:eastAsia="Courier New" w:hAnsi="Courier New"/>
      </w:rPr>
    </w:lvl>
    <w:lvl w:ilvl="8">
      <w:start w:val="1"/>
      <w:numFmt w:val="bullet"/>
      <w:lvlText w:val="▪"/>
      <w:lvlJc w:val="left"/>
      <w:pPr>
        <w:ind w:left="6793"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720"/>
      </w:pPr>
      <w:rPr>
        <w:rFonts w:ascii="Noto Sans Symbols" w:cs="Noto Sans Symbols" w:eastAsia="Noto Sans Symbols" w:hAnsi="Noto Sans Symbols"/>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21">
    <w:lvl w:ilvl="0">
      <w:start w:val="1"/>
      <w:numFmt w:val="bullet"/>
      <w:lvlText w:val="●"/>
      <w:lvlJc w:val="left"/>
      <w:pPr>
        <w:ind w:left="720" w:hanging="720"/>
      </w:pPr>
      <w:rPr>
        <w:rFonts w:ascii="Noto Sans Symbols" w:cs="Noto Sans Symbols" w:eastAsia="Noto Sans Symbols" w:hAnsi="Noto Sans Symbols"/>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2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decimal"/>
      <w:lvlText w:val="%1.%2."/>
      <w:lvlJc w:val="left"/>
      <w:pPr>
        <w:ind w:left="750" w:hanging="39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ind w:left="1033" w:hanging="360"/>
    </w:pPr>
    <w:rPr>
      <w:b w:val="1"/>
    </w:rPr>
  </w:style>
  <w:style w:type="paragraph" w:styleId="Heading2">
    <w:name w:val="heading 2"/>
    <w:basedOn w:val="Normal"/>
    <w:next w:val="Normal"/>
    <w:pPr>
      <w:pBdr>
        <w:top w:space="0" w:sz="0" w:val="nil"/>
        <w:left w:space="0" w:sz="0" w:val="nil"/>
        <w:bottom w:space="0" w:sz="0" w:val="nil"/>
        <w:right w:space="0" w:sz="0" w:val="nil"/>
        <w:between w:space="0" w:sz="0" w:val="nil"/>
      </w:pBdr>
      <w:ind w:left="1753" w:hanging="360"/>
    </w:pPr>
    <w:rPr/>
  </w:style>
  <w:style w:type="paragraph" w:styleId="Heading3">
    <w:name w:val="heading 3"/>
    <w:basedOn w:val="Normal"/>
    <w:next w:val="Normal"/>
    <w:pPr>
      <w:ind w:left="0"/>
    </w:pPr>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047817"/>
  </w:style>
  <w:style w:type="paragraph" w:styleId="Ttulo1">
    <w:name w:val="heading 1"/>
    <w:basedOn w:val="Prrafodelista"/>
    <w:next w:val="Normal"/>
    <w:link w:val="Ttulo1Car"/>
    <w:uiPriority w:val="9"/>
    <w:qFormat w:val="1"/>
    <w:rsid w:val="00794F07"/>
    <w:pPr>
      <w:numPr>
        <w:numId w:val="2"/>
      </w:numPr>
      <w:pBdr>
        <w:top w:space="0" w:sz="0" w:val="nil"/>
        <w:left w:space="0" w:sz="0" w:val="nil"/>
        <w:bottom w:space="0" w:sz="0" w:val="nil"/>
        <w:right w:space="0" w:sz="0" w:val="nil"/>
        <w:between w:space="0" w:sz="0" w:val="nil"/>
      </w:pBdr>
      <w:outlineLvl w:val="0"/>
    </w:pPr>
    <w:rPr>
      <w:b w:val="1"/>
      <w:bCs w:val="1"/>
    </w:rPr>
  </w:style>
  <w:style w:type="paragraph" w:styleId="Ttulo2">
    <w:name w:val="heading 2"/>
    <w:basedOn w:val="Prrafodelista"/>
    <w:next w:val="Normal"/>
    <w:link w:val="Ttulo2Car"/>
    <w:uiPriority w:val="9"/>
    <w:unhideWhenUsed w:val="1"/>
    <w:qFormat w:val="1"/>
    <w:rsid w:val="00E37AED"/>
    <w:pPr>
      <w:numPr>
        <w:ilvl w:val="1"/>
        <w:numId w:val="2"/>
      </w:numPr>
      <w:pBdr>
        <w:top w:space="0" w:sz="0" w:val="nil"/>
        <w:left w:space="0" w:sz="0" w:val="nil"/>
        <w:bottom w:space="0" w:sz="0" w:val="nil"/>
        <w:right w:space="0" w:sz="0" w:val="nil"/>
        <w:between w:space="0" w:sz="0" w:val="nil"/>
      </w:pBdr>
      <w:outlineLvl w:val="1"/>
    </w:pPr>
    <w:rPr>
      <w:lang w:val="en-US"/>
    </w:rPr>
  </w:style>
  <w:style w:type="paragraph" w:styleId="Ttulo3">
    <w:name w:val="heading 3"/>
    <w:basedOn w:val="Prrafodelista"/>
    <w:next w:val="Normal"/>
    <w:uiPriority w:val="9"/>
    <w:unhideWhenUsed w:val="1"/>
    <w:qFormat w:val="1"/>
    <w:rsid w:val="00E402EB"/>
    <w:pPr>
      <w:ind w:left="0"/>
      <w:outlineLvl w:val="2"/>
    </w:p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rPr>
      <w:b w:val="1"/>
      <w:sz w:val="24"/>
      <w:szCs w:val="24"/>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1"/>
    <w:tblPr>
      <w:tblStyleRowBandSize w:val="1"/>
      <w:tblStyleColBandSize w:val="1"/>
      <w:tblCellMar>
        <w:left w:w="70.0" w:type="dxa"/>
        <w:right w:w="70.0" w:type="dxa"/>
      </w:tblCellMar>
    </w:tblPr>
  </w:style>
  <w:style w:type="table" w:styleId="a7" w:customStyle="1">
    <w:basedOn w:val="TableNormal1"/>
    <w:tblPr>
      <w:tblStyleRowBandSize w:val="1"/>
      <w:tblStyleColBandSize w:val="1"/>
      <w:tblCellMar>
        <w:top w:w="15.0" w:type="dxa"/>
        <w:left w:w="15.0" w:type="dxa"/>
        <w:bottom w:w="15.0" w:type="dxa"/>
        <w:right w:w="15.0" w:type="dxa"/>
      </w:tblCellMar>
    </w:tblPr>
  </w:style>
  <w:style w:type="table" w:styleId="a8" w:customStyle="1">
    <w:basedOn w:val="TableNormal1"/>
    <w:tblPr>
      <w:tblStyleRowBandSize w:val="1"/>
      <w:tblStyleColBandSize w:val="1"/>
      <w:tblCellMar>
        <w:top w:w="15.0" w:type="dxa"/>
        <w:left w:w="15.0" w:type="dxa"/>
        <w:bottom w:w="15.0" w:type="dxa"/>
        <w:right w:w="15.0" w:type="dxa"/>
      </w:tblCellMar>
    </w:tblPr>
  </w:style>
  <w:style w:type="table" w:styleId="a9" w:customStyle="1">
    <w:basedOn w:val="TableNormal1"/>
    <w:tblPr>
      <w:tblStyleRowBandSize w:val="1"/>
      <w:tblStyleColBandSize w:val="1"/>
      <w:tblCellMar>
        <w:left w:w="115.0" w:type="dxa"/>
        <w:right w:w="115.0" w:type="dxa"/>
      </w:tblCellMar>
    </w:tblPr>
  </w:style>
  <w:style w:type="table" w:styleId="aa" w:customStyle="1">
    <w:basedOn w:val="TableNormal1"/>
    <w:tblPr>
      <w:tblStyleRowBandSize w:val="1"/>
      <w:tblStyleColBandSize w:val="1"/>
      <w:tblCellMar>
        <w:left w:w="115.0" w:type="dxa"/>
        <w:right w:w="115.0" w:type="dxa"/>
      </w:tblCellMar>
    </w:tblPr>
  </w:style>
  <w:style w:type="table" w:styleId="ab"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1"/>
    <w:tblPr>
      <w:tblStyleRowBandSize w:val="1"/>
      <w:tblStyleColBandSize w:val="1"/>
      <w:tblCellMar>
        <w:left w:w="70.0" w:type="dxa"/>
        <w:right w:w="70.0" w:type="dxa"/>
      </w:tblCellMar>
    </w:tblPr>
  </w:style>
  <w:style w:type="table" w:styleId="af0" w:customStyle="1">
    <w:basedOn w:val="TableNormal1"/>
    <w:tblPr>
      <w:tblStyleRowBandSize w:val="1"/>
      <w:tblStyleColBandSize w:val="1"/>
      <w:tblCellMar>
        <w:left w:w="70.0" w:type="dxa"/>
        <w:right w:w="70.0" w:type="dxa"/>
      </w:tblCellMar>
    </w:tblPr>
  </w:style>
  <w:style w:type="table" w:styleId="af1"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table" w:styleId="af4"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table" w:styleId="Tablanormal3">
    <w:name w:val="Plain Table 3"/>
    <w:basedOn w:val="Tablanormal"/>
    <w:uiPriority w:val="43"/>
    <w:rsid w:val="00217BDD"/>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character" w:styleId="Mencinsinresolver2" w:customStyle="1">
    <w:name w:val="Mención sin resolver2"/>
    <w:basedOn w:val="Fuentedeprrafopredeter"/>
    <w:uiPriority w:val="99"/>
    <w:semiHidden w:val="1"/>
    <w:unhideWhenUsed w:val="1"/>
    <w:rsid w:val="00347933"/>
    <w:rPr>
      <w:color w:val="605e5c"/>
      <w:shd w:color="auto" w:fill="e1dfdd" w:val="clear"/>
    </w:rPr>
  </w:style>
  <w:style w:type="paragraph" w:styleId="TDC1">
    <w:name w:val="toc 1"/>
    <w:basedOn w:val="Normal"/>
    <w:next w:val="Normal"/>
    <w:autoRedefine w:val="1"/>
    <w:uiPriority w:val="39"/>
    <w:unhideWhenUsed w:val="1"/>
    <w:rsid w:val="003C4B27"/>
    <w:pPr>
      <w:tabs>
        <w:tab w:val="left" w:pos="440"/>
        <w:tab w:val="right" w:leader="dot" w:pos="9962"/>
      </w:tabs>
      <w:spacing w:after="100"/>
    </w:pPr>
    <w:rPr>
      <w:b w:val="1"/>
      <w:bCs w:val="1"/>
      <w:iCs w:val="1"/>
      <w:noProof w:val="1"/>
      <w:lang w:val="en-US"/>
    </w:rPr>
  </w:style>
  <w:style w:type="paragraph" w:styleId="TDC2">
    <w:name w:val="toc 2"/>
    <w:basedOn w:val="Normal"/>
    <w:next w:val="Normal"/>
    <w:autoRedefine w:val="1"/>
    <w:uiPriority w:val="39"/>
    <w:unhideWhenUsed w:val="1"/>
    <w:rsid w:val="00546122"/>
    <w:pPr>
      <w:spacing w:after="100"/>
      <w:ind w:left="200"/>
    </w:pPr>
  </w:style>
  <w:style w:type="table" w:styleId="Tablaconcuadrcula4-nfasis5">
    <w:name w:val="Grid Table 4 Accent 5"/>
    <w:basedOn w:val="Tablanormal"/>
    <w:uiPriority w:val="49"/>
    <w:rsid w:val="005F5EF6"/>
    <w:tblPr>
      <w:tblStyleRowBandSize w:val="1"/>
      <w:tblStyleColBandSize w:val="1"/>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Pr>
    <w:tblStylePr w:type="firstRow">
      <w:rPr>
        <w:b w:val="1"/>
        <w:bCs w:val="1"/>
        <w:color w:val="ffffff" w:themeColor="background1"/>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space="0" w:sz="0" w:val="nil"/>
          <w:insideV w:space="0" w:sz="0" w:val="nil"/>
        </w:tcBorders>
        <w:shd w:color="auto" w:fill="4bacc6" w:themeFill="accent5" w:val="clear"/>
      </w:tcPr>
    </w:tblStylePr>
    <w:tblStylePr w:type="lastRow">
      <w:rPr>
        <w:b w:val="1"/>
        <w:bCs w:val="1"/>
      </w:rPr>
      <w:tblPr/>
      <w:tcPr>
        <w:tcBorders>
          <w:top w:color="4bacc6" w:space="0" w:sz="4" w:themeColor="accent5"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paragraph" w:styleId="Bibliografa">
    <w:name w:val="Bibliography"/>
    <w:basedOn w:val="Normal"/>
    <w:next w:val="Normal"/>
    <w:uiPriority w:val="37"/>
    <w:unhideWhenUsed w:val="1"/>
    <w:rsid w:val="00D45128"/>
  </w:style>
  <w:style w:type="character" w:styleId="Ttulo2Car" w:customStyle="1">
    <w:name w:val="Título 2 Car"/>
    <w:basedOn w:val="Fuentedeprrafopredeter"/>
    <w:link w:val="Ttulo2"/>
    <w:uiPriority w:val="9"/>
    <w:rsid w:val="0091356D"/>
    <w:rPr>
      <w:sz w:val="20"/>
      <w:szCs w:val="20"/>
      <w:lang w:val="en-US"/>
    </w:rPr>
  </w:style>
  <w:style w:type="character" w:styleId="Ttulo1Car" w:customStyle="1">
    <w:name w:val="Título 1 Car"/>
    <w:basedOn w:val="Fuentedeprrafopredeter"/>
    <w:link w:val="Ttulo1"/>
    <w:uiPriority w:val="9"/>
    <w:rsid w:val="00F26972"/>
    <w:rPr>
      <w:b w:val="1"/>
      <w:bCs w:val="1"/>
      <w:sz w:val="20"/>
      <w:szCs w:val="20"/>
    </w:rPr>
  </w:style>
  <w:style w:type="table" w:styleId="af6"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a" w:customStyle="1">
    <w:basedOn w:val="TableNormal0"/>
    <w:rPr>
      <w:b w:val="1"/>
      <w:sz w:val="24"/>
      <w:szCs w:val="24"/>
    </w:rPr>
    <w:tblPr>
      <w:tblStyleRowBandSize w:val="1"/>
      <w:tblStyleColBandSize w:val="1"/>
      <w:tblCellMar>
        <w:left w:w="115.0" w:type="dxa"/>
        <w:right w:w="115.0" w:type="dxa"/>
      </w:tblCellMar>
    </w:tblPr>
    <w:tcPr>
      <w:shd w:color="auto" w:fill="edf2f8" w:val="clear"/>
    </w:tcPr>
    <w:tblStylePr w:type="firstRow">
      <w:rPr>
        <w:b w:val="1"/>
        <w:color w:val="ffffff"/>
      </w:rPr>
      <w:tblPr/>
      <w:tcPr>
        <w:tcBorders>
          <w:top w:color="4bacc6" w:space="0" w:sz="4" w:val="single"/>
          <w:left w:color="4bacc6" w:space="0" w:sz="4" w:val="single"/>
          <w:bottom w:color="4bacc6" w:space="0" w:sz="4" w:val="single"/>
          <w:right w:color="4bacc6" w:space="0" w:sz="4" w:val="single"/>
          <w:insideH w:space="0" w:sz="0" w:val="nil"/>
          <w:insideV w:space="0" w:sz="0" w:val="nil"/>
        </w:tcBorders>
        <w:shd w:color="auto" w:fill="4bacc6" w:val="clear"/>
      </w:tcPr>
    </w:tblStylePr>
    <w:tblStylePr w:type="lastRow">
      <w:rPr>
        <w:b w:val="1"/>
      </w:rPr>
      <w:tblPr/>
      <w:tcPr>
        <w:tcBorders>
          <w:top w:color="4bacc6" w:space="0" w:sz="4" w:val="single"/>
        </w:tcBorders>
      </w:tcPr>
    </w:tblStylePr>
    <w:tblStylePr w:type="firstCol">
      <w:rPr>
        <w:b w:val="1"/>
      </w:rPr>
    </w:tblStylePr>
    <w:tblStylePr w:type="lastCol">
      <w:rPr>
        <w:b w:val="1"/>
      </w:rPr>
    </w:tblStylePr>
    <w:tblStylePr w:type="band1Vert">
      <w:tblPr/>
      <w:tcPr>
        <w:shd w:color="auto" w:fill="dbeef3" w:val="clear"/>
      </w:tcPr>
    </w:tblStylePr>
    <w:tblStylePr w:type="band1Horz">
      <w:tblPr/>
      <w:tcPr>
        <w:shd w:color="auto" w:fill="dbeef3" w:val="clear"/>
      </w:tcPr>
    </w:tblStylePr>
  </w:style>
  <w:style w:type="table" w:styleId="affb"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c"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d"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e"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f"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f0"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f1"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f2" w:customStyle="1">
    <w:basedOn w:val="TableNormal0"/>
    <w:rPr>
      <w:b w:val="1"/>
      <w:sz w:val="24"/>
      <w:szCs w:val="24"/>
    </w:rPr>
    <w:tblPr>
      <w:tblStyleRowBandSize w:val="1"/>
      <w:tblStyleColBandSize w:val="1"/>
      <w:tblCellMar>
        <w:left w:w="115.0" w:type="dxa"/>
        <w:right w:w="115.0" w:type="dxa"/>
      </w:tblCellMar>
    </w:tblPr>
    <w:tcPr>
      <w:shd w:color="auto" w:fill="edf2f8" w:val="clear"/>
    </w:tcPr>
    <w:tblStylePr w:type="firstRow">
      <w:rPr>
        <w:b w:val="1"/>
        <w:color w:val="ffffff"/>
      </w:rPr>
      <w:tblPr/>
      <w:tcPr>
        <w:tcBorders>
          <w:top w:color="4bacc6" w:space="0" w:sz="4" w:val="single"/>
          <w:left w:color="4bacc6" w:space="0" w:sz="4" w:val="single"/>
          <w:bottom w:color="4bacc6" w:space="0" w:sz="4" w:val="single"/>
          <w:right w:color="4bacc6" w:space="0" w:sz="4" w:val="single"/>
          <w:insideH w:space="0" w:sz="0" w:val="nil"/>
          <w:insideV w:space="0" w:sz="0" w:val="nil"/>
        </w:tcBorders>
        <w:shd w:color="auto" w:fill="4bacc6" w:val="clear"/>
      </w:tcPr>
    </w:tblStylePr>
    <w:tblStylePr w:type="lastRow">
      <w:rPr>
        <w:b w:val="1"/>
      </w:rPr>
      <w:tblPr/>
      <w:tcPr>
        <w:tcBorders>
          <w:top w:color="4bacc6" w:space="0" w:sz="4" w:val="single"/>
        </w:tcBorders>
      </w:tcPr>
    </w:tblStylePr>
    <w:tblStylePr w:type="firstCol">
      <w:rPr>
        <w:b w:val="1"/>
      </w:rPr>
    </w:tblStylePr>
    <w:tblStylePr w:type="lastCol">
      <w:rPr>
        <w:b w:val="1"/>
      </w:rPr>
    </w:tblStylePr>
    <w:tblStylePr w:type="band1Vert">
      <w:tblPr/>
      <w:tcPr>
        <w:shd w:color="auto" w:fill="dbeef3" w:val="clear"/>
      </w:tcPr>
    </w:tblStylePr>
    <w:tblStylePr w:type="band1Horz">
      <w:tblPr/>
      <w:tcPr>
        <w:shd w:color="auto" w:fill="dbeef3" w:val="clear"/>
      </w:tcPr>
    </w:tblStylePr>
  </w:style>
  <w:style w:type="table" w:styleId="afff3"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f4" w:customStyle="1">
    <w:basedOn w:val="TableNormal0"/>
    <w:rPr>
      <w:b w:val="1"/>
      <w:sz w:val="24"/>
      <w:szCs w:val="24"/>
    </w:rPr>
    <w:tblPr>
      <w:tblStyleRowBandSize w:val="1"/>
      <w:tblStyleColBandSize w:val="1"/>
      <w:tblCellMar>
        <w:left w:w="115.0" w:type="dxa"/>
        <w:right w:w="115.0" w:type="dxa"/>
      </w:tblCellMar>
    </w:tblPr>
    <w:tcPr>
      <w:shd w:color="auto" w:fill="edf2f8" w:val="clear"/>
    </w:tcPr>
    <w:tblStylePr w:type="firstRow">
      <w:rPr>
        <w:b w:val="1"/>
        <w:color w:val="ffffff"/>
      </w:rPr>
      <w:tblPr/>
      <w:tcPr>
        <w:tcBorders>
          <w:top w:color="4bacc6" w:space="0" w:sz="4" w:val="single"/>
          <w:left w:color="4bacc6" w:space="0" w:sz="4" w:val="single"/>
          <w:bottom w:color="4bacc6" w:space="0" w:sz="4" w:val="single"/>
          <w:right w:color="4bacc6" w:space="0" w:sz="4" w:val="single"/>
          <w:insideH w:space="0" w:sz="0" w:val="nil"/>
          <w:insideV w:space="0" w:sz="0" w:val="nil"/>
        </w:tcBorders>
        <w:shd w:color="auto" w:fill="4bacc6" w:val="clear"/>
      </w:tcPr>
    </w:tblStylePr>
    <w:tblStylePr w:type="lastRow">
      <w:rPr>
        <w:b w:val="1"/>
      </w:rPr>
      <w:tblPr/>
      <w:tcPr>
        <w:tcBorders>
          <w:top w:color="4bacc6" w:space="0" w:sz="4" w:val="single"/>
        </w:tcBorders>
      </w:tcPr>
    </w:tblStylePr>
    <w:tblStylePr w:type="firstCol">
      <w:rPr>
        <w:b w:val="1"/>
      </w:rPr>
    </w:tblStylePr>
    <w:tblStylePr w:type="lastCol">
      <w:rPr>
        <w:b w:val="1"/>
      </w:rPr>
    </w:tblStylePr>
    <w:tblStylePr w:type="band1Vert">
      <w:tblPr/>
      <w:tcPr>
        <w:shd w:color="auto" w:fill="dbeef3" w:val="clear"/>
      </w:tcPr>
    </w:tblStylePr>
    <w:tblStylePr w:type="band1Horz">
      <w:tblPr/>
      <w:tcPr>
        <w:shd w:color="auto" w:fill="dbeef3" w:val="clear"/>
      </w:tcPr>
    </w:tblStylePr>
  </w:style>
  <w:style w:type="table" w:styleId="afff5"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f6"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f7" w:customStyle="1">
    <w:basedOn w:val="TableNormal0"/>
    <w:rPr>
      <w:b w:val="1"/>
      <w:sz w:val="24"/>
      <w:szCs w:val="24"/>
    </w:rPr>
    <w:tblPr>
      <w:tblStyleRowBandSize w:val="1"/>
      <w:tblStyleColBandSize w:val="1"/>
      <w:tblCellMar>
        <w:left w:w="115.0" w:type="dxa"/>
        <w:right w:w="115.0" w:type="dxa"/>
      </w:tblCellMar>
    </w:tblPr>
    <w:tcPr>
      <w:shd w:color="auto" w:fill="edf2f8" w:val="clear"/>
    </w:tcPr>
    <w:tblStylePr w:type="firstRow">
      <w:rPr>
        <w:b w:val="1"/>
        <w:color w:val="ffffff"/>
      </w:rPr>
      <w:tblPr/>
      <w:tcPr>
        <w:tcBorders>
          <w:top w:color="4bacc6" w:space="0" w:sz="4" w:val="single"/>
          <w:left w:color="4bacc6" w:space="0" w:sz="4" w:val="single"/>
          <w:bottom w:color="4bacc6" w:space="0" w:sz="4" w:val="single"/>
          <w:right w:color="4bacc6" w:space="0" w:sz="4" w:val="single"/>
          <w:insideH w:space="0" w:sz="0" w:val="nil"/>
          <w:insideV w:space="0" w:sz="0" w:val="nil"/>
        </w:tcBorders>
        <w:shd w:color="auto" w:fill="4bacc6" w:val="clear"/>
      </w:tcPr>
    </w:tblStylePr>
    <w:tblStylePr w:type="lastRow">
      <w:rPr>
        <w:b w:val="1"/>
      </w:rPr>
      <w:tblPr/>
      <w:tcPr>
        <w:tcBorders>
          <w:top w:color="4bacc6" w:space="0" w:sz="4" w:val="single"/>
        </w:tcBorders>
      </w:tcPr>
    </w:tblStylePr>
    <w:tblStylePr w:type="firstCol">
      <w:rPr>
        <w:b w:val="1"/>
      </w:rPr>
    </w:tblStylePr>
    <w:tblStylePr w:type="lastCol">
      <w:rPr>
        <w:b w:val="1"/>
      </w:rPr>
    </w:tblStylePr>
    <w:tblStylePr w:type="band1Vert">
      <w:tblPr/>
      <w:tcPr>
        <w:shd w:color="auto" w:fill="dbeef3" w:val="clear"/>
      </w:tcPr>
    </w:tblStylePr>
    <w:tblStylePr w:type="band1Horz">
      <w:tblPr/>
      <w:tcPr>
        <w:shd w:color="auto" w:fill="dbeef3" w:val="clear"/>
      </w:tcPr>
    </w:tblStylePr>
  </w:style>
  <w:style w:type="table" w:styleId="afff8"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f9"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fa"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fb" w:customStyle="1">
    <w:basedOn w:val="TableNormal0"/>
    <w:tblPr>
      <w:tblStyleRowBandSize w:val="1"/>
      <w:tblStyleColBandSize w:val="1"/>
      <w:tblCellMar>
        <w:left w:w="70.0" w:type="dxa"/>
        <w:right w:w="70.0" w:type="dxa"/>
      </w:tblCellMar>
    </w:tblPr>
  </w:style>
  <w:style w:type="table" w:styleId="afffc"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fd" w:customStyle="1">
    <w:basedOn w:val="TableNormal0"/>
    <w:tblPr>
      <w:tblStyleRowBandSize w:val="1"/>
      <w:tblStyleColBandSize w:val="1"/>
      <w:tblCellMar>
        <w:left w:w="70.0" w:type="dxa"/>
        <w:right w:w="70.0" w:type="dxa"/>
      </w:tblCellMar>
    </w:tblPr>
  </w:style>
  <w:style w:type="table" w:styleId="afffe"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ff" w:customStyle="1">
    <w:basedOn w:val="TableNormal0"/>
    <w:tblPr>
      <w:tblStyleRowBandSize w:val="1"/>
      <w:tblStyleColBandSize w:val="1"/>
      <w:tblCellMar>
        <w:left w:w="70.0" w:type="dxa"/>
        <w:right w:w="70.0" w:type="dxa"/>
      </w:tblCellMar>
    </w:tblPr>
  </w:style>
  <w:style w:type="table" w:styleId="affff0"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ff1" w:customStyle="1">
    <w:basedOn w:val="TableNormal0"/>
    <w:tblPr>
      <w:tblStyleRowBandSize w:val="1"/>
      <w:tblStyleColBandSize w:val="1"/>
      <w:tblCellMar>
        <w:left w:w="70.0" w:type="dxa"/>
        <w:right w:w="70.0" w:type="dxa"/>
      </w:tblCellMar>
    </w:tblPr>
  </w:style>
  <w:style w:type="table" w:styleId="affff2"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ff3"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ff4"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ff5"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ff6"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6C645A"/>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dbeef3" w:val="clear"/>
      </w:tcPr>
    </w:tblStylePr>
    <w:tblStylePr w:type="band1Vert">
      <w:tcPr>
        <w:shd w:fill="dbeef3" w:val="clear"/>
      </w:tcPr>
    </w:tblStylePr>
    <w:tblStylePr w:type="firstCol">
      <w:rPr>
        <w:b w:val="1"/>
      </w:rPr>
    </w:tblStylePr>
    <w:tblStylePr w:type="firstRow">
      <w:rPr>
        <w:b w:val="1"/>
        <w:color w:val="ffffff"/>
      </w:rPr>
      <w:tcPr>
        <w:tcBorders>
          <w:top w:color="4bacc6" w:space="0" w:sz="4" w:val="single"/>
          <w:left w:color="4bacc6" w:space="0" w:sz="4" w:val="single"/>
          <w:bottom w:color="4bacc6" w:space="0" w:sz="4" w:val="single"/>
          <w:right w:color="4bacc6" w:space="0" w:sz="4" w:val="single"/>
          <w:insideH w:color="000000" w:space="0" w:sz="0" w:val="nil"/>
          <w:insideV w:color="000000" w:space="0" w:sz="0" w:val="nil"/>
        </w:tcBorders>
        <w:shd w:fill="4bacc6" w:val="clear"/>
      </w:tcPr>
    </w:tblStylePr>
    <w:tblStylePr w:type="lastCol">
      <w:rPr>
        <w:b w:val="1"/>
      </w:rPr>
    </w:tblStylePr>
    <w:tblStylePr w:type="lastRow">
      <w:rPr>
        <w:b w:val="1"/>
      </w:rPr>
      <w:tcPr>
        <w:tcBorders>
          <w:top w:color="4bacc6" w:space="0" w:sz="4" w:val="single"/>
        </w:tcBorders>
      </w:tcPr>
    </w:tblStylePr>
  </w:style>
  <w:style w:type="table" w:styleId="Table22">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3">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4">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5">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6">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7">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8">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9">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dbeef3" w:val="clear"/>
      </w:tcPr>
    </w:tblStylePr>
    <w:tblStylePr w:type="band1Vert">
      <w:tcPr>
        <w:shd w:fill="dbeef3" w:val="clear"/>
      </w:tcPr>
    </w:tblStylePr>
    <w:tblStylePr w:type="firstCol">
      <w:rPr>
        <w:b w:val="1"/>
      </w:rPr>
    </w:tblStylePr>
    <w:tblStylePr w:type="firstRow">
      <w:rPr>
        <w:b w:val="1"/>
        <w:color w:val="ffffff"/>
      </w:rPr>
      <w:tcPr>
        <w:tcBorders>
          <w:top w:color="4bacc6" w:space="0" w:sz="4" w:val="single"/>
          <w:left w:color="4bacc6" w:space="0" w:sz="4" w:val="single"/>
          <w:bottom w:color="4bacc6" w:space="0" w:sz="4" w:val="single"/>
          <w:right w:color="4bacc6" w:space="0" w:sz="4" w:val="single"/>
          <w:insideH w:color="000000" w:space="0" w:sz="0" w:val="nil"/>
          <w:insideV w:color="000000" w:space="0" w:sz="0" w:val="nil"/>
        </w:tcBorders>
        <w:shd w:fill="4bacc6" w:val="clear"/>
      </w:tcPr>
    </w:tblStylePr>
    <w:tblStylePr w:type="lastCol">
      <w:rPr>
        <w:b w:val="1"/>
      </w:rPr>
    </w:tblStylePr>
    <w:tblStylePr w:type="lastRow">
      <w:rPr>
        <w:b w:val="1"/>
      </w:rPr>
      <w:tcPr>
        <w:tcBorders>
          <w:top w:color="4bacc6" w:space="0" w:sz="4" w:val="single"/>
        </w:tcBorders>
      </w:tcPr>
    </w:tblStylePr>
  </w:style>
  <w:style w:type="table" w:styleId="Table30">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1">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dbeef3" w:val="clear"/>
      </w:tcPr>
    </w:tblStylePr>
    <w:tblStylePr w:type="band1Vert">
      <w:tcPr>
        <w:shd w:fill="dbeef3" w:val="clear"/>
      </w:tcPr>
    </w:tblStylePr>
    <w:tblStylePr w:type="firstCol">
      <w:rPr>
        <w:b w:val="1"/>
      </w:rPr>
    </w:tblStylePr>
    <w:tblStylePr w:type="firstRow">
      <w:rPr>
        <w:b w:val="1"/>
        <w:color w:val="ffffff"/>
      </w:rPr>
      <w:tcPr>
        <w:tcBorders>
          <w:top w:color="4bacc6" w:space="0" w:sz="4" w:val="single"/>
          <w:left w:color="4bacc6" w:space="0" w:sz="4" w:val="single"/>
          <w:bottom w:color="4bacc6" w:space="0" w:sz="4" w:val="single"/>
          <w:right w:color="4bacc6" w:space="0" w:sz="4" w:val="single"/>
          <w:insideH w:color="000000" w:space="0" w:sz="0" w:val="nil"/>
          <w:insideV w:color="000000" w:space="0" w:sz="0" w:val="nil"/>
        </w:tcBorders>
        <w:shd w:fill="4bacc6" w:val="clear"/>
      </w:tcPr>
    </w:tblStylePr>
    <w:tblStylePr w:type="lastCol">
      <w:rPr>
        <w:b w:val="1"/>
      </w:rPr>
    </w:tblStylePr>
    <w:tblStylePr w:type="lastRow">
      <w:rPr>
        <w:b w:val="1"/>
      </w:rPr>
      <w:tcPr>
        <w:tcBorders>
          <w:top w:color="4bacc6" w:space="0" w:sz="4" w:val="single"/>
        </w:tcBorders>
      </w:tcPr>
    </w:tblStylePr>
  </w:style>
  <w:style w:type="table" w:styleId="Table32">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3">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4">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dbeef3" w:val="clear"/>
      </w:tcPr>
    </w:tblStylePr>
    <w:tblStylePr w:type="band1Vert">
      <w:tcPr>
        <w:shd w:fill="dbeef3" w:val="clear"/>
      </w:tcPr>
    </w:tblStylePr>
    <w:tblStylePr w:type="firstCol">
      <w:rPr>
        <w:b w:val="1"/>
      </w:rPr>
    </w:tblStylePr>
    <w:tblStylePr w:type="firstRow">
      <w:rPr>
        <w:b w:val="1"/>
        <w:color w:val="ffffff"/>
      </w:rPr>
      <w:tcPr>
        <w:tcBorders>
          <w:top w:color="4bacc6" w:space="0" w:sz="4" w:val="single"/>
          <w:left w:color="4bacc6" w:space="0" w:sz="4" w:val="single"/>
          <w:bottom w:color="4bacc6" w:space="0" w:sz="4" w:val="single"/>
          <w:right w:color="4bacc6" w:space="0" w:sz="4" w:val="single"/>
          <w:insideH w:color="000000" w:space="0" w:sz="0" w:val="nil"/>
          <w:insideV w:color="000000" w:space="0" w:sz="0" w:val="nil"/>
        </w:tcBorders>
        <w:shd w:fill="4bacc6" w:val="clear"/>
      </w:tcPr>
    </w:tblStylePr>
    <w:tblStylePr w:type="lastCol">
      <w:rPr>
        <w:b w:val="1"/>
      </w:rPr>
    </w:tblStylePr>
    <w:tblStylePr w:type="lastRow">
      <w:rPr>
        <w:b w:val="1"/>
      </w:rPr>
      <w:tcPr>
        <w:tcBorders>
          <w:top w:color="4bacc6" w:space="0" w:sz="4" w:val="single"/>
        </w:tcBorders>
      </w:tcPr>
    </w:tblStylePr>
  </w:style>
  <w:style w:type="table" w:styleId="Table35">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6">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7">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8">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9">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0">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1">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2">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3">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4">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5">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6">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7">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8">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9">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0">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4.png"/><Relationship Id="rId21" Type="http://schemas.openxmlformats.org/officeDocument/2006/relationships/image" Target="media/image5.png"/><Relationship Id="rId24" Type="http://schemas.openxmlformats.org/officeDocument/2006/relationships/image" Target="media/image15.png"/><Relationship Id="rId23"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26" Type="http://schemas.openxmlformats.org/officeDocument/2006/relationships/image" Target="media/image13.png"/><Relationship Id="rId25" Type="http://schemas.openxmlformats.org/officeDocument/2006/relationships/image" Target="media/image7.png"/><Relationship Id="rId28" Type="http://schemas.openxmlformats.org/officeDocument/2006/relationships/image" Target="media/image6.png"/><Relationship Id="rId27" Type="http://schemas.openxmlformats.org/officeDocument/2006/relationships/image" Target="media/image12.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aprendeinglessila.com/2014/01/lista-de-paises-en-ingles-espanol-con-pronunciacion-y-pdf-para-imprimir/"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aprendeinglessila.com/2014/01/lista-de-paises-en-ingles-espanol-con-pronunciacion-y-pdf-para-imprimir/" TargetMode="External"/><Relationship Id="rId30" Type="http://schemas.openxmlformats.org/officeDocument/2006/relationships/hyperlink" Target="https://www.aprendeinglessila.com/2014/01/lista-de-paises-en-ingles-espanol-con-pronunciacion-y-pdf-para-imprimir/" TargetMode="External"/><Relationship Id="rId11" Type="http://schemas.openxmlformats.org/officeDocument/2006/relationships/image" Target="media/image3.png"/><Relationship Id="rId10" Type="http://schemas.openxmlformats.org/officeDocument/2006/relationships/footer" Target="footer1.xml"/><Relationship Id="rId32" Type="http://schemas.openxmlformats.org/officeDocument/2006/relationships/hyperlink" Target="https://www.merriam-webster.com/dictionary/equinox#note-1" TargetMode="External"/><Relationship Id="rId13" Type="http://schemas.openxmlformats.org/officeDocument/2006/relationships/image" Target="media/image18.png"/><Relationship Id="rId12" Type="http://schemas.openxmlformats.org/officeDocument/2006/relationships/image" Target="media/image9.png"/><Relationship Id="rId15" Type="http://schemas.openxmlformats.org/officeDocument/2006/relationships/image" Target="media/image17.png"/><Relationship Id="rId14" Type="http://schemas.openxmlformats.org/officeDocument/2006/relationships/image" Target="media/image2.png"/><Relationship Id="rId17" Type="http://schemas.openxmlformats.org/officeDocument/2006/relationships/image" Target="media/image16.png"/><Relationship Id="rId16" Type="http://schemas.openxmlformats.org/officeDocument/2006/relationships/image" Target="media/image10.png"/><Relationship Id="rId19" Type="http://schemas.openxmlformats.org/officeDocument/2006/relationships/image" Target="media/image19.png"/><Relationship Id="rId18"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b+ciClvOMyFIjP5mEg3zECIyHg==">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2021-08-23T23:29:00Z</dcterms:created>
  <dc:creator>Adriana Ariza Luque</dc:creator>
</cp:coreProperties>
</file>